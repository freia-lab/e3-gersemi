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34" w:rsidRPr="00D63381" w:rsidRDefault="000F7F34" w:rsidP="008D2D1A">
      <w:pPr>
        <w:spacing w:before="240"/>
        <w:jc w:val="both"/>
        <w:rPr>
          <w:sz w:val="22"/>
          <w:szCs w:val="22"/>
        </w:rPr>
      </w:pPr>
    </w:p>
    <w:p w:rsidR="00397D21" w:rsidRPr="0051716F" w:rsidRDefault="00397D21" w:rsidP="009C03A1">
      <w:pPr>
        <w:ind w:left="170"/>
        <w:jc w:val="center"/>
      </w:pPr>
      <w:r w:rsidRPr="0051716F">
        <w:t>1</w:t>
      </w:r>
      <w:r w:rsidR="00A70187" w:rsidRPr="0051716F">
        <w:t>9</w:t>
      </w:r>
      <w:r w:rsidR="00257791" w:rsidRPr="0051716F">
        <w:t xml:space="preserve"> – </w:t>
      </w:r>
      <w:r w:rsidR="007437D5">
        <w:t xml:space="preserve">Magnet - </w:t>
      </w:r>
      <w:r w:rsidR="00257791" w:rsidRPr="0051716F">
        <w:t>C</w:t>
      </w:r>
      <w:r w:rsidRPr="0051716F">
        <w:t>urrent leads</w:t>
      </w:r>
      <w:r w:rsidR="00257791" w:rsidRPr="0051716F">
        <w:t xml:space="preserve"> cooling</w:t>
      </w: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E522F7" w:rsidRDefault="00397D21" w:rsidP="00397D21">
      <w:pPr>
        <w:jc w:val="both"/>
        <w:rPr>
          <w:b/>
          <w:szCs w:val="20"/>
        </w:rPr>
      </w:pPr>
      <w:r w:rsidRPr="00E522F7">
        <w:rPr>
          <w:b/>
          <w:szCs w:val="20"/>
        </w:rPr>
        <w:t xml:space="preserve">Sensors and actuators used: </w:t>
      </w:r>
    </w:p>
    <w:p w:rsidR="00397D21" w:rsidRPr="0051716F" w:rsidRDefault="00397D21" w:rsidP="00E522F7">
      <w:pPr>
        <w:jc w:val="both"/>
        <w:rPr>
          <w:szCs w:val="20"/>
        </w:rPr>
      </w:pPr>
      <w:r w:rsidRPr="0051716F">
        <w:rPr>
          <w:szCs w:val="20"/>
        </w:rPr>
        <w:t xml:space="preserve">- Temperature: </w:t>
      </w:r>
      <w:del w:id="0" w:author="Konrad Gajewski" w:date="2020-03-05T10:49:00Z">
        <w:r w:rsidR="00D54A8E" w:rsidDel="00862F6C">
          <w:rPr>
            <w:szCs w:val="20"/>
          </w:rPr>
          <w:delText>TT690</w:delText>
        </w:r>
      </w:del>
      <w:ins w:id="1" w:author="Konrad Gajewski" w:date="2020-03-05T10:49:00Z">
        <w:r w:rsidR="00862F6C">
          <w:rPr>
            <w:szCs w:val="20"/>
          </w:rPr>
          <w:t>TT654</w:t>
        </w:r>
      </w:ins>
      <w:r w:rsidR="00D54A8E">
        <w:rPr>
          <w:szCs w:val="20"/>
        </w:rPr>
        <w:t xml:space="preserve">, </w:t>
      </w:r>
      <w:del w:id="2" w:author="Konrad Gajewski" w:date="2020-03-05T10:49:00Z">
        <w:r w:rsidR="00D54A8E" w:rsidDel="00862F6C">
          <w:rPr>
            <w:szCs w:val="20"/>
          </w:rPr>
          <w:delText>TT691</w:delText>
        </w:r>
      </w:del>
      <w:ins w:id="3" w:author="Konrad Gajewski" w:date="2020-03-05T10:49:00Z">
        <w:r w:rsidR="00862F6C">
          <w:rPr>
            <w:szCs w:val="20"/>
          </w:rPr>
          <w:t>TT655</w:t>
        </w:r>
      </w:ins>
      <w:r w:rsidR="00D54A8E">
        <w:rPr>
          <w:szCs w:val="20"/>
        </w:rPr>
        <w:t xml:space="preserve">, </w:t>
      </w:r>
      <w:del w:id="4" w:author="Konrad Gajewski" w:date="2020-03-05T10:49:00Z">
        <w:r w:rsidR="00D54A8E" w:rsidDel="00862F6C">
          <w:rPr>
            <w:szCs w:val="20"/>
          </w:rPr>
          <w:delText>TT692</w:delText>
        </w:r>
      </w:del>
      <w:ins w:id="5" w:author="Konrad Gajewski" w:date="2020-03-05T10:49:00Z">
        <w:r w:rsidR="00862F6C">
          <w:rPr>
            <w:szCs w:val="20"/>
          </w:rPr>
          <w:t>TT656</w:t>
        </w:r>
      </w:ins>
      <w:r w:rsidR="00D54A8E">
        <w:rPr>
          <w:szCs w:val="20"/>
        </w:rPr>
        <w:t xml:space="preserve">, </w:t>
      </w:r>
      <w:del w:id="6" w:author="Konrad Gajewski" w:date="2020-03-05T10:49:00Z">
        <w:r w:rsidR="00D54A8E" w:rsidDel="00862F6C">
          <w:rPr>
            <w:szCs w:val="20"/>
          </w:rPr>
          <w:delText xml:space="preserve">TT693 </w:delText>
        </w:r>
      </w:del>
      <w:ins w:id="7" w:author="Konrad Gajewski" w:date="2020-03-05T10:49:00Z">
        <w:r w:rsidR="00862F6C">
          <w:rPr>
            <w:szCs w:val="20"/>
          </w:rPr>
          <w:t xml:space="preserve">TT657 </w:t>
        </w:r>
      </w:ins>
      <w:r w:rsidR="00D54A8E">
        <w:rPr>
          <w:szCs w:val="20"/>
        </w:rPr>
        <w:t xml:space="preserve">and </w:t>
      </w:r>
      <w:r w:rsidRPr="0051716F">
        <w:rPr>
          <w:szCs w:val="20"/>
        </w:rPr>
        <w:t>list in the table 1</w:t>
      </w:r>
    </w:p>
    <w:p w:rsidR="00397D21" w:rsidRPr="0051716F" w:rsidRDefault="00397D21" w:rsidP="00E522F7">
      <w:pPr>
        <w:jc w:val="both"/>
        <w:rPr>
          <w:szCs w:val="20"/>
        </w:rPr>
      </w:pPr>
      <w:r w:rsidRPr="0051716F">
        <w:rPr>
          <w:szCs w:val="20"/>
        </w:rPr>
        <w:t xml:space="preserve">- Flow rate: </w:t>
      </w:r>
      <w:r w:rsidR="00E06C2D" w:rsidRPr="0051716F">
        <w:rPr>
          <w:szCs w:val="20"/>
        </w:rPr>
        <w:t>FT650, FT65</w:t>
      </w:r>
      <w:r w:rsidRPr="0051716F">
        <w:rPr>
          <w:szCs w:val="20"/>
        </w:rPr>
        <w:t>1</w:t>
      </w:r>
      <w:r w:rsidR="00E06C2D" w:rsidRPr="0051716F">
        <w:rPr>
          <w:szCs w:val="20"/>
        </w:rPr>
        <w:t>, FT652, FT653</w:t>
      </w:r>
      <w:r w:rsidR="0033615E" w:rsidRPr="0051716F">
        <w:rPr>
          <w:szCs w:val="20"/>
        </w:rPr>
        <w:t>,</w:t>
      </w:r>
    </w:p>
    <w:p w:rsidR="00397D21" w:rsidRPr="0051716F" w:rsidRDefault="00487610" w:rsidP="00E522F7">
      <w:pPr>
        <w:jc w:val="both"/>
        <w:rPr>
          <w:szCs w:val="20"/>
        </w:rPr>
      </w:pPr>
      <w:r w:rsidRPr="0051716F">
        <w:rPr>
          <w:szCs w:val="20"/>
        </w:rPr>
        <w:t>- Valve</w:t>
      </w:r>
      <w:r w:rsidR="00397D21" w:rsidRPr="0051716F">
        <w:rPr>
          <w:szCs w:val="20"/>
        </w:rPr>
        <w:t>: FV587</w:t>
      </w:r>
      <w:r w:rsidR="0033615E" w:rsidRPr="0051716F">
        <w:rPr>
          <w:szCs w:val="20"/>
        </w:rPr>
        <w:t>,</w:t>
      </w:r>
    </w:p>
    <w:p w:rsidR="00397D21" w:rsidRPr="0051716F" w:rsidRDefault="00487610" w:rsidP="00E522F7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397D21" w:rsidRPr="0051716F">
        <w:rPr>
          <w:szCs w:val="20"/>
        </w:rPr>
        <w:t xml:space="preserve">: </w:t>
      </w:r>
      <w:r w:rsidR="00E06C2D" w:rsidRPr="0051716F">
        <w:rPr>
          <w:szCs w:val="20"/>
        </w:rPr>
        <w:t>CV650, CV651, CV652, CV653</w:t>
      </w:r>
      <w:r w:rsidR="0033615E" w:rsidRPr="0051716F">
        <w:rPr>
          <w:szCs w:val="20"/>
        </w:rPr>
        <w:t>,</w:t>
      </w:r>
    </w:p>
    <w:p w:rsidR="00397D21" w:rsidRPr="0051716F" w:rsidRDefault="00397D21" w:rsidP="00E522F7">
      <w:pPr>
        <w:jc w:val="both"/>
        <w:rPr>
          <w:szCs w:val="20"/>
        </w:rPr>
      </w:pPr>
      <w:r w:rsidRPr="0051716F">
        <w:rPr>
          <w:szCs w:val="20"/>
        </w:rPr>
        <w:t>- Heater: list in the table 1</w:t>
      </w:r>
    </w:p>
    <w:p w:rsidR="00397D21" w:rsidRPr="0051716F" w:rsidRDefault="00397D21" w:rsidP="00397D21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434"/>
      </w:tblGrid>
      <w:tr w:rsidR="00E522F7" w:rsidRPr="00E522F7" w:rsidTr="00995EDC">
        <w:tc>
          <w:tcPr>
            <w:tcW w:w="5920" w:type="dxa"/>
          </w:tcPr>
          <w:p w:rsidR="00E522F7" w:rsidRPr="00E522F7" w:rsidRDefault="00E522F7" w:rsidP="002E4EFD">
            <w:pPr>
              <w:jc w:val="both"/>
              <w:rPr>
                <w:b/>
                <w:szCs w:val="20"/>
              </w:rPr>
            </w:pPr>
            <w:r w:rsidRPr="00E522F7">
              <w:rPr>
                <w:b/>
                <w:szCs w:val="20"/>
              </w:rPr>
              <w:t>The user chooses:</w:t>
            </w:r>
          </w:p>
        </w:tc>
        <w:tc>
          <w:tcPr>
            <w:tcW w:w="3434" w:type="dxa"/>
          </w:tcPr>
          <w:p w:rsidR="00E522F7" w:rsidRPr="00E522F7" w:rsidRDefault="00E522F7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E522F7" w:rsidRPr="00E522F7" w:rsidTr="00995EDC">
        <w:tc>
          <w:tcPr>
            <w:tcW w:w="5920" w:type="dxa"/>
          </w:tcPr>
          <w:p w:rsidR="00E522F7" w:rsidRPr="00E522F7" w:rsidRDefault="00E522F7" w:rsidP="00862F6C">
            <w:r>
              <w:t xml:space="preserve">- </w:t>
            </w:r>
            <w:r w:rsidRPr="00E522F7">
              <w:t xml:space="preserve">Temperature: </w:t>
            </w:r>
            <w:del w:id="8" w:author="Konrad Gajewski" w:date="2020-03-05T10:50:00Z">
              <w:r w:rsidRPr="00E522F7" w:rsidDel="00862F6C">
                <w:delText>TT690setpoint</w:delText>
              </w:r>
            </w:del>
            <w:ins w:id="9" w:author="Konrad Gajewski" w:date="2020-03-05T10:50:00Z">
              <w:r w:rsidR="00862F6C" w:rsidRPr="00E522F7">
                <w:t>TT6</w:t>
              </w:r>
              <w:r w:rsidR="00862F6C">
                <w:t>54</w:t>
              </w:r>
              <w:r w:rsidR="00862F6C" w:rsidRPr="00E522F7">
                <w:t>setpoint</w:t>
              </w:r>
            </w:ins>
            <w:r w:rsidRPr="00E522F7">
              <w:t xml:space="preserve">, </w:t>
            </w:r>
            <w:del w:id="10" w:author="Konrad Gajewski" w:date="2020-03-05T10:50:00Z">
              <w:r w:rsidRPr="00E522F7" w:rsidDel="00862F6C">
                <w:delText>TT691setpoint</w:delText>
              </w:r>
            </w:del>
            <w:ins w:id="11" w:author="Konrad Gajewski" w:date="2020-03-05T10:50:00Z">
              <w:r w:rsidR="00862F6C" w:rsidRPr="00E522F7">
                <w:t>TT6</w:t>
              </w:r>
              <w:r w:rsidR="00862F6C">
                <w:t>55</w:t>
              </w:r>
              <w:r w:rsidR="00862F6C" w:rsidRPr="00E522F7">
                <w:t>setpoint</w:t>
              </w:r>
            </w:ins>
            <w:r w:rsidRPr="00E522F7">
              <w:t xml:space="preserve">, </w:t>
            </w:r>
            <w:del w:id="12" w:author="Konrad Gajewski" w:date="2020-03-05T10:50:00Z">
              <w:r w:rsidRPr="00E522F7" w:rsidDel="00862F6C">
                <w:delText>TT692setpoint</w:delText>
              </w:r>
            </w:del>
            <w:ins w:id="13" w:author="Konrad Gajewski" w:date="2020-03-05T10:50:00Z">
              <w:r w:rsidR="00862F6C" w:rsidRPr="00E522F7">
                <w:t>TT6</w:t>
              </w:r>
              <w:r w:rsidR="00862F6C">
                <w:t>56</w:t>
              </w:r>
              <w:r w:rsidR="00862F6C" w:rsidRPr="00E522F7">
                <w:t>setpoint</w:t>
              </w:r>
            </w:ins>
            <w:r w:rsidRPr="00E522F7">
              <w:t xml:space="preserve">, </w:t>
            </w:r>
            <w:del w:id="14" w:author="Konrad Gajewski" w:date="2020-03-05T10:50:00Z">
              <w:r w:rsidRPr="00E522F7" w:rsidDel="00862F6C">
                <w:delText xml:space="preserve">TT693setpoint </w:delText>
              </w:r>
            </w:del>
            <w:ins w:id="15" w:author="Konrad Gajewski" w:date="2020-03-05T10:50:00Z">
              <w:r w:rsidR="00862F6C" w:rsidRPr="00E522F7">
                <w:t>TT6</w:t>
              </w:r>
              <w:r w:rsidR="00862F6C">
                <w:t>57</w:t>
              </w:r>
              <w:r w:rsidR="00862F6C" w:rsidRPr="00E522F7">
                <w:t xml:space="preserve">setpoint </w:t>
              </w:r>
            </w:ins>
            <w:r w:rsidRPr="00E522F7">
              <w:t>and list in the table 1</w:t>
            </w:r>
          </w:p>
        </w:tc>
        <w:tc>
          <w:tcPr>
            <w:tcW w:w="3434" w:type="dxa"/>
          </w:tcPr>
          <w:p w:rsidR="00E522F7" w:rsidRDefault="00E522F7" w:rsidP="00E522F7">
            <w:r>
              <w:t>- Magnet insert selected</w:t>
            </w:r>
          </w:p>
          <w:p w:rsidR="00EF4375" w:rsidRPr="00E522F7" w:rsidRDefault="00EF4375" w:rsidP="00E522F7">
            <w:r>
              <w:t>- Sequences from 1 to 3 stopped</w:t>
            </w:r>
          </w:p>
        </w:tc>
      </w:tr>
      <w:tr w:rsidR="00E522F7" w:rsidRPr="00E522F7" w:rsidTr="00995EDC">
        <w:tc>
          <w:tcPr>
            <w:tcW w:w="5920" w:type="dxa"/>
          </w:tcPr>
          <w:p w:rsidR="00E522F7" w:rsidRPr="00E522F7" w:rsidRDefault="00E522F7" w:rsidP="00E522F7">
            <w:r>
              <w:t xml:space="preserve">- </w:t>
            </w:r>
            <w:r w:rsidRPr="00E522F7">
              <w:t>Flow: FT650setpoint, FT651setpoint, FT652setpoint, FT653setpoint,</w:t>
            </w:r>
          </w:p>
        </w:tc>
        <w:tc>
          <w:tcPr>
            <w:tcW w:w="3434" w:type="dxa"/>
          </w:tcPr>
          <w:p w:rsidR="00E522F7" w:rsidRPr="00E522F7" w:rsidRDefault="00E522F7" w:rsidP="00E522F7"/>
        </w:tc>
      </w:tr>
      <w:tr w:rsidR="00E522F7" w:rsidRPr="00E522F7" w:rsidTr="00995EDC">
        <w:tc>
          <w:tcPr>
            <w:tcW w:w="5920" w:type="dxa"/>
          </w:tcPr>
          <w:p w:rsidR="00E522F7" w:rsidRPr="00E522F7" w:rsidRDefault="00E522F7" w:rsidP="00E522F7">
            <w:r>
              <w:t xml:space="preserve">- </w:t>
            </w:r>
            <w:r w:rsidRPr="00E522F7">
              <w:t>Valve: CV650%opening, CV651%opening, CV652%opening, CV653%opening,</w:t>
            </w:r>
          </w:p>
        </w:tc>
        <w:tc>
          <w:tcPr>
            <w:tcW w:w="3434" w:type="dxa"/>
          </w:tcPr>
          <w:p w:rsidR="00E522F7" w:rsidRPr="00E522F7" w:rsidRDefault="00E522F7" w:rsidP="00E522F7"/>
        </w:tc>
      </w:tr>
      <w:tr w:rsidR="00E522F7" w:rsidRPr="00E522F7" w:rsidTr="00995EDC">
        <w:tc>
          <w:tcPr>
            <w:tcW w:w="5920" w:type="dxa"/>
          </w:tcPr>
          <w:p w:rsidR="00E522F7" w:rsidRPr="00E522F7" w:rsidRDefault="00E522F7" w:rsidP="00E522F7">
            <w:r>
              <w:t xml:space="preserve">- </w:t>
            </w:r>
            <w:r w:rsidRPr="00E522F7">
              <w:t>Mode: Temperature or Flow regulation.</w:t>
            </w:r>
          </w:p>
        </w:tc>
        <w:tc>
          <w:tcPr>
            <w:tcW w:w="3434" w:type="dxa"/>
          </w:tcPr>
          <w:p w:rsidR="00E522F7" w:rsidRPr="00E522F7" w:rsidRDefault="00E522F7" w:rsidP="00E522F7"/>
        </w:tc>
      </w:tr>
    </w:tbl>
    <w:p w:rsidR="00397D21" w:rsidRPr="0051716F" w:rsidRDefault="00397D21" w:rsidP="00397D21">
      <w:pPr>
        <w:jc w:val="both"/>
        <w:rPr>
          <w:szCs w:val="20"/>
        </w:rPr>
      </w:pPr>
    </w:p>
    <w:p w:rsidR="00EB07C3" w:rsidRPr="0051716F" w:rsidRDefault="0023450B" w:rsidP="00EB07C3">
      <w:pPr>
        <w:rPr>
          <w:szCs w:val="20"/>
        </w:rPr>
      </w:pPr>
      <w:r>
        <w:rPr>
          <w:b/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4300416" behindDoc="0" locked="0" layoutInCell="1" allowOverlap="1" wp14:anchorId="78F8C1BE" wp14:editId="7A2D813E">
                <wp:simplePos x="0" y="0"/>
                <wp:positionH relativeFrom="column">
                  <wp:posOffset>255270</wp:posOffset>
                </wp:positionH>
                <wp:positionV relativeFrom="paragraph">
                  <wp:posOffset>34290</wp:posOffset>
                </wp:positionV>
                <wp:extent cx="5925185" cy="7243445"/>
                <wp:effectExtent l="0" t="19050" r="18415" b="33655"/>
                <wp:wrapNone/>
                <wp:docPr id="17829" name="Group 4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185" cy="7243445"/>
                          <a:chOff x="1823" y="4695"/>
                          <a:chExt cx="9331" cy="11407"/>
                        </a:xfrm>
                      </wpg:grpSpPr>
                      <wps:wsp>
                        <wps:cNvPr id="17830" name="AutoShape 49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64" y="10621"/>
                            <a:ext cx="0" cy="39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1" name="AutoShape 49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34" y="5112"/>
                            <a:ext cx="640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832" name="Group 4985"/>
                        <wpg:cNvGrpSpPr>
                          <a:grpSpLocks/>
                        </wpg:cNvGrpSpPr>
                        <wpg:grpSpPr bwMode="auto">
                          <a:xfrm>
                            <a:off x="3992" y="5460"/>
                            <a:ext cx="227" cy="560"/>
                            <a:chOff x="4444" y="2685"/>
                            <a:chExt cx="255" cy="720"/>
                          </a:xfrm>
                        </wpg:grpSpPr>
                        <wps:wsp>
                          <wps:cNvPr id="17833" name="AutoShape 4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34" name="AutoShape 49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35" name="Text Box 4988"/>
                        <wps:cNvSpPr txBox="1">
                          <a:spLocks noChangeArrowheads="1"/>
                        </wps:cNvSpPr>
                        <wps:spPr bwMode="auto">
                          <a:xfrm>
                            <a:off x="4331" y="5501"/>
                            <a:ext cx="278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97D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" name="Text Box 5018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10975"/>
                            <a:ext cx="1954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97D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7" name="AutoShape 5049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1" y="6872"/>
                            <a:ext cx="0" cy="782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8" name="AutoShape 50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38" y="6873"/>
                            <a:ext cx="19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839" name="Group 5078"/>
                        <wpg:cNvGrpSpPr>
                          <a:grpSpLocks/>
                        </wpg:cNvGrpSpPr>
                        <wpg:grpSpPr bwMode="auto">
                          <a:xfrm>
                            <a:off x="4007" y="10907"/>
                            <a:ext cx="227" cy="560"/>
                            <a:chOff x="4444" y="2685"/>
                            <a:chExt cx="255" cy="720"/>
                          </a:xfrm>
                        </wpg:grpSpPr>
                        <wps:wsp>
                          <wps:cNvPr id="17840" name="AutoShape 50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41" name="AutoShape 50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42" name="AutoShape 50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8" y="10914"/>
                            <a:ext cx="19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3" name="AutoShape 5085"/>
                        <wps:cNvCnPr>
                          <a:cxnSpLocks noChangeShapeType="1"/>
                        </wps:cNvCnPr>
                        <wps:spPr bwMode="auto">
                          <a:xfrm flipV="1">
                            <a:off x="5513" y="10656"/>
                            <a:ext cx="51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4" name="Text Box 5086"/>
                        <wps:cNvSpPr txBox="1">
                          <a:spLocks noChangeArrowheads="1"/>
                        </wps:cNvSpPr>
                        <wps:spPr bwMode="auto">
                          <a:xfrm>
                            <a:off x="4283" y="10951"/>
                            <a:ext cx="278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Current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lead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IL651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5" name="AutoShape 50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95" y="14515"/>
                            <a:ext cx="504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6" name="AutoShape 5003"/>
                        <wps:cNvCnPr>
                          <a:cxnSpLocks noChangeShapeType="1"/>
                        </wps:cNvCnPr>
                        <wps:spPr bwMode="auto">
                          <a:xfrm>
                            <a:off x="3119" y="7280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7" name="AutoShape 5007"/>
                        <wps:cNvCnPr>
                          <a:cxnSpLocks noChangeShapeType="1"/>
                        </wps:cNvCnPr>
                        <wps:spPr bwMode="auto">
                          <a:xfrm>
                            <a:off x="7129" y="7270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8" name="AutoShape 5008"/>
                        <wps:cNvCnPr>
                          <a:cxnSpLocks noChangeShapeType="1"/>
                        </wps:cNvCnPr>
                        <wps:spPr bwMode="auto">
                          <a:xfrm>
                            <a:off x="3130" y="7294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9" name="Text Box 5019"/>
                        <wps:cNvSpPr txBox="1">
                          <a:spLocks noChangeArrowheads="1"/>
                        </wps:cNvSpPr>
                        <wps:spPr bwMode="auto">
                          <a:xfrm>
                            <a:off x="5716" y="8922"/>
                            <a:ext cx="195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97D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0" name="AutoShape 5054"/>
                        <wps:cNvCnPr>
                          <a:cxnSpLocks noChangeShapeType="1"/>
                        </wps:cNvCnPr>
                        <wps:spPr bwMode="auto">
                          <a:xfrm>
                            <a:off x="3115" y="8855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1" name="AutoShape 5055"/>
                        <wps:cNvCnPr>
                          <a:cxnSpLocks noChangeShapeType="1"/>
                        </wps:cNvCnPr>
                        <wps:spPr bwMode="auto">
                          <a:xfrm>
                            <a:off x="7114" y="8375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2" name="AutoShape 5056"/>
                        <wps:cNvCnPr>
                          <a:cxnSpLocks noChangeShapeType="1"/>
                        </wps:cNvCnPr>
                        <wps:spPr bwMode="auto">
                          <a:xfrm>
                            <a:off x="3115" y="8399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9" name="Rectangle 5057"/>
                        <wps:cNvSpPr>
                          <a:spLocks noChangeArrowheads="1"/>
                        </wps:cNvSpPr>
                        <wps:spPr bwMode="auto">
                          <a:xfrm>
                            <a:off x="6417" y="7542"/>
                            <a:ext cx="137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AA166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ooling in 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7" name="Text Box 5058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7542"/>
                            <a:ext cx="238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AA166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CV650 regulated</w:t>
                              </w:r>
                            </w:p>
                            <w:p w:rsidR="00862F6C" w:rsidRPr="00F811DC" w:rsidRDefault="00862F6C" w:rsidP="00AA166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del w:id="16" w:author="Konrad Gajewski" w:date="2020-03-05T10:50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TT690 </w:delText>
                                </w:r>
                              </w:del>
                              <w:ins w:id="17" w:author="Konrad Gajewski" w:date="2020-03-05T10:50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54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del w:id="18" w:author="Konrad Gajewski" w:date="2020-03-05T10:50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TT690setpoint</w:delText>
                                </w:r>
                                <w:r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ins w:id="19" w:author="Konrad Gajewski" w:date="2020-03-05T10:50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54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:rsidR="00862F6C" w:rsidRDefault="00862F6C" w:rsidP="00AA166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FT650 = FT650setpoint</w:t>
                              </w:r>
                            </w:p>
                            <w:p w:rsidR="00862F6C" w:rsidRPr="00F811DC" w:rsidRDefault="00862F6C" w:rsidP="00AA166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FV587 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68" name="Group 7013"/>
                        <wpg:cNvGrpSpPr>
                          <a:grpSpLocks/>
                        </wpg:cNvGrpSpPr>
                        <wpg:grpSpPr bwMode="auto">
                          <a:xfrm>
                            <a:off x="2408" y="7550"/>
                            <a:ext cx="3762" cy="1094"/>
                            <a:chOff x="2408" y="7916"/>
                            <a:chExt cx="3762" cy="1094"/>
                          </a:xfrm>
                        </wpg:grpSpPr>
                        <wps:wsp>
                          <wps:cNvPr id="17869" name="Rectangle 50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" y="7916"/>
                              <a:ext cx="137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AA16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Gas and Current lead</w:t>
                                </w:r>
                              </w:p>
                              <w:p w:rsidR="00862F6C" w:rsidRPr="00F811DC" w:rsidRDefault="00862F6C" w:rsidP="00AA16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heating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0" name="Text Box 50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" y="7916"/>
                              <a:ext cx="238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AA166D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EH650</w:t>
                                </w:r>
                                <w:ins w:id="20" w:author="Konrad Gajewski" w:date="2020-03-05T10:56:00Z">
                                  <w:r w:rsidR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ins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regulated</w:t>
                                </w:r>
                              </w:p>
                              <w:p w:rsidR="00862F6C" w:rsidRPr="00F811DC" w:rsidRDefault="00862F6C" w:rsidP="00AA166D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TT650 = TT650setpoint</w:t>
                                </w:r>
                              </w:p>
                              <w:p w:rsidR="00862F6C" w:rsidRPr="00F811DC" w:rsidRDefault="00862F6C" w:rsidP="00AA166D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EH65</w:t>
                                </w:r>
                                <w:ins w:id="21" w:author="Konrad Gajewski" w:date="2020-03-05T10:56:00Z">
                                  <w:r w:rsidR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0B</w:t>
                                  </w:r>
                                </w:ins>
                                <w:del w:id="22" w:author="Konrad Gajewski" w:date="2020-03-05T10:56:00Z">
                                  <w:r w:rsidRPr="00F811DC" w:rsidDel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delText>4</w:delText>
                                  </w:r>
                                </w:del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regulated</w:t>
                                </w:r>
                              </w:p>
                              <w:p w:rsidR="00862F6C" w:rsidRPr="00F811DC" w:rsidRDefault="00862F6C" w:rsidP="00AA166D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TT65</w:t>
                                </w:r>
                                <w:ins w:id="23" w:author="Konrad Gajewski" w:date="2020-03-05T10:57:00Z">
                                  <w:r w:rsidR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ins>
                                <w:del w:id="24" w:author="Konrad Gajewski" w:date="2020-03-05T10:57:00Z">
                                  <w:r w:rsidRPr="00F811DC" w:rsidDel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delText>4</w:delText>
                                  </w:r>
                                </w:del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= TT65</w:t>
                                </w:r>
                                <w:ins w:id="25" w:author="Konrad Gajewski" w:date="2020-03-05T10:57:00Z">
                                  <w:r w:rsidR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ins>
                                <w:del w:id="26" w:author="Konrad Gajewski" w:date="2020-03-05T10:57:00Z">
                                  <w:r w:rsidRPr="00F811DC" w:rsidDel="00BF2374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delText>4</w:delText>
                                  </w:r>
                                </w:del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:rsidR="00862F6C" w:rsidRPr="00F811DC" w:rsidRDefault="00862F6C" w:rsidP="00AA166D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71" name="Group 7017"/>
                        <wpg:cNvGrpSpPr>
                          <a:grpSpLocks/>
                        </wpg:cNvGrpSpPr>
                        <wpg:grpSpPr bwMode="auto">
                          <a:xfrm>
                            <a:off x="5431" y="8843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17872" name="AutoShape 70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73" name="AutoShape 70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74" name="AutoShape 5063"/>
                        <wps:cNvCnPr>
                          <a:cxnSpLocks noChangeShapeType="1"/>
                        </wps:cNvCnPr>
                        <wps:spPr bwMode="auto">
                          <a:xfrm>
                            <a:off x="3209" y="11458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5" name="AutoShape 5064"/>
                        <wps:cNvCnPr>
                          <a:cxnSpLocks noChangeShapeType="1"/>
                        </wps:cNvCnPr>
                        <wps:spPr bwMode="auto">
                          <a:xfrm>
                            <a:off x="7219" y="11448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6" name="AutoShape 5065"/>
                        <wps:cNvCnPr>
                          <a:cxnSpLocks noChangeShapeType="1"/>
                        </wps:cNvCnPr>
                        <wps:spPr bwMode="auto">
                          <a:xfrm>
                            <a:off x="3220" y="11472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7" name="Text Box 5066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3044"/>
                            <a:ext cx="195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78" name="Group 5067"/>
                        <wpg:cNvGrpSpPr>
                          <a:grpSpLocks/>
                        </wpg:cNvGrpSpPr>
                        <wpg:grpSpPr bwMode="auto">
                          <a:xfrm>
                            <a:off x="5468" y="13036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17879" name="AutoShape 50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80" name="AutoShape 50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81" name="AutoShape 5070"/>
                        <wps:cNvCnPr>
                          <a:cxnSpLocks noChangeShapeType="1"/>
                        </wps:cNvCnPr>
                        <wps:spPr bwMode="auto">
                          <a:xfrm>
                            <a:off x="3205" y="13033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2" name="AutoShape 5071"/>
                        <wps:cNvCnPr>
                          <a:cxnSpLocks noChangeShapeType="1"/>
                        </wps:cNvCnPr>
                        <wps:spPr bwMode="auto">
                          <a:xfrm>
                            <a:off x="7204" y="12553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3" name="AutoShape 5072"/>
                        <wps:cNvCnPr>
                          <a:cxnSpLocks noChangeShapeType="1"/>
                        </wps:cNvCnPr>
                        <wps:spPr bwMode="auto">
                          <a:xfrm>
                            <a:off x="3205" y="12577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4" name="Rectangle 5073"/>
                        <wps:cNvSpPr>
                          <a:spLocks noChangeArrowheads="1"/>
                        </wps:cNvSpPr>
                        <wps:spPr bwMode="auto">
                          <a:xfrm>
                            <a:off x="6507" y="11720"/>
                            <a:ext cx="137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ooling in 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5" name="Text Box 5074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11720"/>
                            <a:ext cx="238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CV651 regulated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del w:id="27" w:author="Konrad Gajewski" w:date="2020-03-05T10:51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TT691 </w:delText>
                                </w:r>
                              </w:del>
                              <w:ins w:id="28" w:author="Konrad Gajewski" w:date="2020-03-05T10:51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55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del w:id="29" w:author="Konrad Gajewski" w:date="2020-03-05T10:51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TT691setpoint</w:delText>
                                </w:r>
                                <w:r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ins w:id="30" w:author="Konrad Gajewski" w:date="2020-03-05T10:51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55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:rsidR="00862F6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FT651 = FT651setpoint</w:t>
                              </w:r>
                            </w:p>
                            <w:p w:rsidR="00862F6C" w:rsidRPr="00F811DC" w:rsidRDefault="00862F6C" w:rsidP="0042504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FV587 opened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6" name="Rectangle 5075"/>
                        <wps:cNvSpPr>
                          <a:spLocks noChangeArrowheads="1"/>
                        </wps:cNvSpPr>
                        <wps:spPr bwMode="auto">
                          <a:xfrm>
                            <a:off x="2498" y="11728"/>
                            <a:ext cx="1376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Gas and Current lead</w:t>
                              </w:r>
                            </w:p>
                            <w:p w:rsidR="00862F6C" w:rsidRPr="00F811DC" w:rsidRDefault="00862F6C" w:rsidP="00691C86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heating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7" name="Text Box 5076"/>
                        <wps:cNvSpPr txBox="1">
                          <a:spLocks noChangeArrowheads="1"/>
                        </wps:cNvSpPr>
                        <wps:spPr bwMode="auto">
                          <a:xfrm>
                            <a:off x="3874" y="11728"/>
                            <a:ext cx="2386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EH651</w:t>
                              </w:r>
                              <w:ins w:id="31" w:author="Konrad Gajewski" w:date="2020-03-05T10:57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TT651 = TT651setpoint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</w:t>
                              </w:r>
                              <w:ins w:id="32" w:author="Konrad Gajewski" w:date="2020-03-05T10:57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1B</w:t>
                                </w:r>
                              </w:ins>
                              <w:del w:id="33" w:author="Konrad Gajewski" w:date="2020-03-05T10:57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5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</w:t>
                              </w:r>
                              <w:ins w:id="34" w:author="Konrad Gajewski" w:date="2020-03-05T10:57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ins>
                              <w:del w:id="35" w:author="Konrad Gajewski" w:date="2020-03-05T10:57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5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= TT65</w:t>
                              </w:r>
                              <w:ins w:id="36" w:author="Konrad Gajewski" w:date="2020-03-05T10:57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ins>
                              <w:del w:id="37" w:author="Konrad Gajewski" w:date="2020-03-05T10:57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5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F811DC" w:rsidRDefault="00862F6C" w:rsidP="00691C8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36" name="Text Box 7032"/>
                        <wps:cNvSpPr txBox="1">
                          <a:spLocks noChangeArrowheads="1"/>
                        </wps:cNvSpPr>
                        <wps:spPr bwMode="auto">
                          <a:xfrm>
                            <a:off x="5709" y="14562"/>
                            <a:ext cx="38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145AD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(CV650&amp;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CV651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&amp;CV652&amp;CV653)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737" name="Group 4990"/>
                        <wpg:cNvGrpSpPr>
                          <a:grpSpLocks/>
                        </wpg:cNvGrpSpPr>
                        <wpg:grpSpPr bwMode="auto">
                          <a:xfrm>
                            <a:off x="4002" y="6712"/>
                            <a:ext cx="227" cy="560"/>
                            <a:chOff x="4444" y="2685"/>
                            <a:chExt cx="255" cy="720"/>
                          </a:xfrm>
                        </wpg:grpSpPr>
                        <wps:wsp>
                          <wps:cNvPr id="28738" name="AutoShape 49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39" name="AutoShape 49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740" name="Text Box 4993"/>
                        <wps:cNvSpPr txBox="1">
                          <a:spLocks noChangeArrowheads="1"/>
                        </wps:cNvSpPr>
                        <wps:spPr bwMode="auto">
                          <a:xfrm>
                            <a:off x="4311" y="6814"/>
                            <a:ext cx="2150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97D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Current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lead IL650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1" name="Rectangle 4980"/>
                        <wps:cNvSpPr>
                          <a:spLocks noChangeArrowheads="1"/>
                        </wps:cNvSpPr>
                        <wps:spPr bwMode="auto">
                          <a:xfrm>
                            <a:off x="3567" y="4784"/>
                            <a:ext cx="1082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42504A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2" name="Rectangle 4995"/>
                        <wps:cNvSpPr>
                          <a:spLocks noChangeArrowheads="1"/>
                        </wps:cNvSpPr>
                        <wps:spPr bwMode="auto">
                          <a:xfrm>
                            <a:off x="3256" y="6020"/>
                            <a:ext cx="1385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C85D7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Open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the cooling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circuit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3" name="Rectangle 4996"/>
                        <wps:cNvSpPr>
                          <a:spLocks noChangeArrowheads="1"/>
                        </wps:cNvSpPr>
                        <wps:spPr bwMode="auto">
                          <a:xfrm>
                            <a:off x="4634" y="6019"/>
                            <a:ext cx="2501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397D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FV587 open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4" name="Text Box 11959"/>
                        <wps:cNvSpPr txBox="1">
                          <a:spLocks noChangeArrowheads="1"/>
                        </wps:cNvSpPr>
                        <wps:spPr bwMode="auto">
                          <a:xfrm>
                            <a:off x="6413" y="14949"/>
                            <a:ext cx="2540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42504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FV587 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5" name="AutoShape 119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30" y="5133"/>
                            <a:ext cx="0" cy="109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46" name="AutoShape 11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1" y="16095"/>
                            <a:ext cx="561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47" name="AutoShape 5021"/>
                        <wps:cNvCnPr>
                          <a:cxnSpLocks noChangeShapeType="1"/>
                        </wps:cNvCnPr>
                        <wps:spPr bwMode="auto">
                          <a:xfrm>
                            <a:off x="5495" y="10031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748" name="Group 11962"/>
                        <wpg:cNvGrpSpPr>
                          <a:grpSpLocks/>
                        </wpg:cNvGrpSpPr>
                        <wpg:grpSpPr bwMode="auto">
                          <a:xfrm>
                            <a:off x="4942" y="9427"/>
                            <a:ext cx="3762" cy="709"/>
                            <a:chOff x="2408" y="7916"/>
                            <a:chExt cx="3762" cy="1094"/>
                          </a:xfrm>
                        </wpg:grpSpPr>
                        <wps:wsp>
                          <wps:cNvPr id="28749" name="Rectangle 119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" y="7916"/>
                              <a:ext cx="137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Stop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50" name="Text Box 119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" y="7916"/>
                              <a:ext cx="238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CV650 closing with slope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FV587 opened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751" name="AutoShape 7027"/>
                        <wps:cNvCnPr>
                          <a:cxnSpLocks noChangeShapeType="1"/>
                        </wps:cNvCnPr>
                        <wps:spPr bwMode="auto">
                          <a:xfrm>
                            <a:off x="5587" y="14173"/>
                            <a:ext cx="0" cy="7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52" name="AutoShape 7028"/>
                        <wps:cNvCnPr>
                          <a:cxnSpLocks noChangeShapeType="1"/>
                        </wps:cNvCnPr>
                        <wps:spPr bwMode="auto">
                          <a:xfrm>
                            <a:off x="5470" y="14736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753" name="Group 11965"/>
                        <wpg:cNvGrpSpPr>
                          <a:grpSpLocks/>
                        </wpg:cNvGrpSpPr>
                        <wpg:grpSpPr bwMode="auto">
                          <a:xfrm>
                            <a:off x="5077" y="13569"/>
                            <a:ext cx="3762" cy="709"/>
                            <a:chOff x="2408" y="7916"/>
                            <a:chExt cx="3762" cy="1094"/>
                          </a:xfrm>
                        </wpg:grpSpPr>
                        <wps:wsp>
                          <wps:cNvPr id="28754" name="Rectangle 11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" y="7916"/>
                              <a:ext cx="137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Stop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55" name="Text Box 119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" y="7916"/>
                              <a:ext cx="238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CV651 closing with slope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FV587 opened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756" name="AutoShape 1197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6" y="14499"/>
                            <a:ext cx="1134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757" name="Group 11975"/>
                        <wpg:cNvGrpSpPr>
                          <a:grpSpLocks/>
                        </wpg:cNvGrpSpPr>
                        <wpg:grpSpPr bwMode="auto">
                          <a:xfrm>
                            <a:off x="5448" y="15478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28758" name="AutoShape 11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59" name="AutoShape 11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760" name="Rectangle 11978"/>
                        <wps:cNvSpPr>
                          <a:spLocks noChangeArrowheads="1"/>
                        </wps:cNvSpPr>
                        <wps:spPr bwMode="auto">
                          <a:xfrm>
                            <a:off x="5009" y="14949"/>
                            <a:ext cx="1415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C85D7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the cooling circuit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1" name="Text Box 11979"/>
                        <wps:cNvSpPr txBox="1">
                          <a:spLocks noChangeArrowheads="1"/>
                        </wps:cNvSpPr>
                        <wps:spPr bwMode="auto">
                          <a:xfrm>
                            <a:off x="5713" y="15619"/>
                            <a:ext cx="38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7A7EA8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FV587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762" name="Group 13089"/>
                        <wpg:cNvGrpSpPr>
                          <a:grpSpLocks/>
                        </wpg:cNvGrpSpPr>
                        <wpg:grpSpPr bwMode="auto">
                          <a:xfrm>
                            <a:off x="1823" y="14774"/>
                            <a:ext cx="677" cy="597"/>
                            <a:chOff x="1823" y="13990"/>
                            <a:chExt cx="677" cy="597"/>
                          </a:xfrm>
                        </wpg:grpSpPr>
                        <wps:wsp>
                          <wps:cNvPr id="28763" name="Oval 5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3" y="13990"/>
                              <a:ext cx="675" cy="59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8764" name="Text Box 50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8" y="14068"/>
                              <a:ext cx="612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2F6C" w:rsidRPr="00B47867" w:rsidRDefault="00862F6C">
                                <w:pPr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B47867"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65" name="Group 13088"/>
                        <wpg:cNvGrpSpPr>
                          <a:grpSpLocks/>
                        </wpg:cNvGrpSpPr>
                        <wpg:grpSpPr bwMode="auto">
                          <a:xfrm>
                            <a:off x="3686" y="14209"/>
                            <a:ext cx="688" cy="597"/>
                            <a:chOff x="3686" y="13425"/>
                            <a:chExt cx="688" cy="597"/>
                          </a:xfrm>
                        </wpg:grpSpPr>
                        <wps:wsp>
                          <wps:cNvPr id="28766" name="Oval 70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6" y="13425"/>
                              <a:ext cx="675" cy="59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8767" name="Text Box 70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2" y="13503"/>
                              <a:ext cx="612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2F6C" w:rsidRPr="00B47867" w:rsidRDefault="00862F6C" w:rsidP="00145AD3">
                                <w:pPr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B47867"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768" name="Oval 4761"/>
                        <wps:cNvSpPr>
                          <a:spLocks noChangeArrowheads="1"/>
                        </wps:cNvSpPr>
                        <wps:spPr bwMode="auto">
                          <a:xfrm>
                            <a:off x="3510" y="469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69" name="Oval 4762"/>
                        <wps:cNvSpPr>
                          <a:spLocks noChangeArrowheads="1"/>
                        </wps:cNvSpPr>
                        <wps:spPr bwMode="auto">
                          <a:xfrm>
                            <a:off x="3135" y="5922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0" name="Oval 4763"/>
                        <wps:cNvSpPr>
                          <a:spLocks noChangeArrowheads="1"/>
                        </wps:cNvSpPr>
                        <wps:spPr bwMode="auto">
                          <a:xfrm>
                            <a:off x="2313" y="7446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1" name="Oval 4764"/>
                        <wps:cNvSpPr>
                          <a:spLocks noChangeArrowheads="1"/>
                        </wps:cNvSpPr>
                        <wps:spPr bwMode="auto">
                          <a:xfrm>
                            <a:off x="6280" y="7427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2" name="Oval 4765"/>
                        <wps:cNvSpPr>
                          <a:spLocks noChangeArrowheads="1"/>
                        </wps:cNvSpPr>
                        <wps:spPr bwMode="auto">
                          <a:xfrm>
                            <a:off x="4912" y="939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3" name="Oval 4766"/>
                        <wps:cNvSpPr>
                          <a:spLocks noChangeArrowheads="1"/>
                        </wps:cNvSpPr>
                        <wps:spPr bwMode="auto">
                          <a:xfrm>
                            <a:off x="2390" y="1158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4" name="Oval 4767"/>
                        <wps:cNvSpPr>
                          <a:spLocks noChangeArrowheads="1"/>
                        </wps:cNvSpPr>
                        <wps:spPr bwMode="auto">
                          <a:xfrm>
                            <a:off x="5069" y="1350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5" name="Oval 4768"/>
                        <wps:cNvSpPr>
                          <a:spLocks noChangeArrowheads="1"/>
                        </wps:cNvSpPr>
                        <wps:spPr bwMode="auto">
                          <a:xfrm>
                            <a:off x="4936" y="14807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69" o:spid="_x0000_s4183" style="position:absolute;margin-left:20.1pt;margin-top:2.7pt;width:466.55pt;height:570.35pt;z-index:274300416" coordorigin="1823,4695" coordsize="9331,1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">
                <v:shape id="AutoShape 4983" o:spid="_x0000_s4184" type="#_x0000_t32" style="position:absolute;left:10664;top:10621;width:0;height:39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NMPscAAADeAAAADwAAAGRycy9kb3ducmV2LnhtbESPQUvDQBCF74L/YRnBi7SbKNgQuy1F&#10;EKQHwTaHHofdaRLMzqa7axr/vXMQvM0wb95733o7+0FNFFMf2EC5LEAR2+B6bg00x7dFBSplZIdD&#10;YDLwQwm2m9ubNdYuXPmTpkNulZhwqtFAl/NYa51sRx7TMozEcjuH6DHLGlvtIl7F3A/6sSietcee&#10;JaHDkV47sl+Hb2+g3zcfzfRwydFW+/IUy3Q8DdaY+7t59wIq05z/xX/f707qr6onARAcmUF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Y0w+xwAAAN4AAAAPAAAAAAAA&#10;AAAAAAAAAKECAABkcnMvZG93bnJldi54bWxQSwUGAAAAAAQABAD5AAAAlQMAAAAA&#10;"/>
                <v:shape id="AutoShape 4984" o:spid="_x0000_s4185" type="#_x0000_t32" style="position:absolute;left:4734;top:5112;width:640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tLHsQAAADeAAAADwAAAGRycy9kb3ducmV2LnhtbERPTWvCQBC9C/6HZYTedBMFK6mriCRQ&#10;KB6qXnobsmMSk51Nd1dN/31XKPQ2j/c56+1gOnEn5xvLCtJZAoK4tLrhSsH5VExXIHxA1thZJgU/&#10;5GG7GY/WmGn74E+6H0MlYgj7DBXUIfSZlL6syaCf2Z44chfrDIYIXSW1w0cMN52cJ8lSGmw4NtTY&#10;076msj3ejIKv+UdxaBcHl1bFrcVvn1/zU67Uy2TYvYEINIR/8Z/7Xcf5r6tFCs934g1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a0sexAAAAN4AAAAPAAAAAAAAAAAA&#10;AAAAAKECAABkcnMvZG93bnJldi54bWxQSwUGAAAAAAQABAD5AAAAkgMAAAAA&#10;" strokeweight=".5pt">
                  <v:stroke endarrow="block"/>
                </v:shape>
                <v:group id="Group 4985" o:spid="_x0000_s4186" style="position:absolute;left:3992;top:5460;width:227;height:56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W78psQAAADeAAAA&#10;DwAAAAAAAAAAAAAAAACqAgAAZHJzL2Rvd25yZXYueG1sUEsFBgAAAAAEAAQA+gAAAJsDAAAAAA==&#10;">
                  <v:shape id="AutoShape 4986" o:spid="_x0000_s4187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jisUAAADeAAAADwAAAGRycy9kb3ducmV2LnhtbERPS2sCMRC+F/ofwhR6KZq10ipbo6yC&#10;UAsefN3HzXQTuplsN1G3/94IQm/z8T1nMutcLc7UButZwaCfgSAuvbZcKdjvlr0xiBCRNdaeScEf&#10;BZhNHx8mmGt/4Q2dt7ESKYRDjgpMjE0uZSgNOQx93xAn7tu3DmOCbSV1i5cU7mr5mmXv0qHl1GCw&#10;oYWh8md7cgrWq8G8OBq7+tr82vXbsqhP1ctBqeenrvgAEamL/+K7+1On+aPxcAi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ljisUAAADeAAAADwAAAAAAAAAA&#10;AAAAAAChAgAAZHJzL2Rvd25yZXYueG1sUEsFBgAAAAAEAAQA+QAAAJMDAAAAAA==&#10;"/>
                  <v:shape id="AutoShape 4987" o:spid="_x0000_s4188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D7/sYAAADeAAAADwAAAGRycy9kb3ducmV2LnhtbERPS2sCMRC+F/ofwhR6KTVrta1sjbIK&#10;QhU8+Oh9upluQjeTdRN1+++NIPQ2H99zxtPO1eJEbbCeFfR7GQji0mvLlYL9bvE8AhEissbaMyn4&#10;owDTyf3dGHPtz7yh0zZWIoVwyFGBibHJpQylIYeh5xvixP341mFMsK2kbvGcwl0tX7LsTTq0nBoM&#10;NjQ3VP5uj07BetmfFd/GLlebg12/Lor6WD19KfX40BUfICJ18V98c3/qNP99NBjC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A+/7GAAAA3gAAAA8AAAAAAAAA&#10;AAAAAAAAoQIAAGRycy9kb3ducmV2LnhtbFBLBQYAAAAABAAEAPkAAACUAwAAAAA=&#10;"/>
                </v:group>
                <v:shape id="Text Box 4988" o:spid="_x0000_s4189" type="#_x0000_t202" style="position:absolute;left:4331;top:5501;width:278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a408MA&#10;AADeAAAADwAAAGRycy9kb3ducmV2LnhtbERP22rCQBB9L/gPywi+FN30otHoGmqhJa9aP2DMjkkw&#10;Oxuy21z+visIfZvDuc4uHUwtOmpdZVnByyICQZxbXXGh4PzzNV+DcB5ZY22ZFIzkIN1PnnaYaNvz&#10;kbqTL0QIYZeggtL7JpHS5SUZdAvbEAfualuDPsC2kLrFPoSbWr5G0UoarDg0lNjQZ0n57fRrFFyz&#10;/nm56S/f/hwf31cHrOKLHZWaTYePLQhPg/8XP9yZDvPj9dsS7u+EG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a408MAAADeAAAADwAAAAAAAAAAAAAAAACYAgAAZHJzL2Rv&#10;d25yZXYueG1sUEsFBgAAAAAEAAQA9QAAAIgDAAAAAA==&#10;" stroked="f">
                  <v:textbox>
                    <w:txbxContent>
                      <w:p w:rsidR="00862F6C" w:rsidRPr="00F811DC" w:rsidRDefault="00862F6C" w:rsidP="00397D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start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018" o:spid="_x0000_s4190" type="#_x0000_t202" style="position:absolute;left:7793;top:10975;width:195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mpMMA&#10;AADeAAAADwAAAGRycy9kb3ducmV2LnhtbERP24rCMBB9F/Yfwizsi2jqZVutRnEFxVddP2BsxrbY&#10;TEoTbf17s7Dg2xzOdZbrzlTiQY0rLSsYDSMQxJnVJecKzr+7wQyE88gaK8uk4EkO1quP3hJTbVs+&#10;0uPkcxFC2KWooPC+TqV0WUEG3dDWxIG72sagD7DJpW6wDeGmkuMoiqXBkkNDgTVtC8pup7tRcD20&#10;/e95e9n7c3Kcxj9YJhf7VOrrs9ssQHjq/Fv87z7oMD+ZTWL4eyf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mpMMAAADeAAAADwAAAAAAAAAAAAAAAACYAgAAZHJzL2Rv&#10;d25yZXYueG1sUEsFBgAAAAAEAAQA9QAAAIgDAAAAAA==&#10;" stroked="f">
                  <v:textbox>
                    <w:txbxContent>
                      <w:p w:rsidR="00862F6C" w:rsidRPr="00F811DC" w:rsidRDefault="00862F6C" w:rsidP="00397D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5049" o:spid="_x0000_s4191" type="#_x0000_t32" style="position:absolute;left:2131;top:6872;width:0;height:7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imsEAAADeAAAADwAAAGRycy9kb3ducmV2LnhtbERPzYrCMBC+C/sOYRa8aWpdVKpRFkGQ&#10;vW31AYZmbKrNpDRZG99+Iwje5uP7nc0u2lbcqfeNYwWzaQaCuHK64VrB+XSYrED4gKyxdUwKHuRh&#10;t/0YbbDQbuBfupehFimEfYEKTAhdIaWvDFn0U9cRJ+7ieoshwb6WuschhdtW5lm2kBYbTg0GO9ob&#10;qm7ln1WQm1n8Olyxm/+U8ZZfynrhqkGp8Wf8XoMIFMNb/HIfdZq/XM2X8Hwn3SC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5KKawQAAAN4AAAAPAAAAAAAAAAAAAAAA&#10;AKECAABkcnMvZG93bnJldi54bWxQSwUGAAAAAAQABAD5AAAAjwMAAAAA&#10;" strokeweight=".5pt">
                  <v:stroke endarrow="block"/>
                </v:shape>
                <v:shape id="AutoShape 5077" o:spid="_x0000_s4192" type="#_x0000_t32" style="position:absolute;left:2138;top:6873;width:1984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caZ8gAAADeAAAADwAAAGRycy9kb3ducmV2LnhtbESPQWvCQBCF74X+h2WEXopuWmmV6CrB&#10;UihCsUbB65Adk2h2NmS3Gv9951DwNsN7894382XvGnWhLtSeDbyMElDEhbc1lwb2u8/hFFSIyBYb&#10;z2TgRgGWi8eHOabWX3lLlzyWSkI4pGigirFNtQ5FRQ7DyLfEoh195zDK2pXadniVcNfo1yR51w5r&#10;loYKW1pVVJzzX2cgfj+v307bzSbLmT+yn/XhnK0OxjwN+mwGKlIf7+b/6y8r+JPpWHjlHZlBL/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mcaZ8gAAADeAAAADwAAAAAA&#10;AAAAAAAAAAChAgAAZHJzL2Rvd25yZXYueG1sUEsFBgAAAAAEAAQA+QAAAJYDAAAAAA==&#10;"/>
                <v:group id="Group 5078" o:spid="_x0000_s4193" style="position:absolute;left:4007;top:10907;width:227;height:56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PKbtfFAAAA3gAA&#10;AA8AAAAAAAAAAAAAAAAAqgIAAGRycy9kb3ducmV2LnhtbFBLBQYAAAAABAAEAPoAAACcAwAAAAA=&#10;">
                  <v:shape id="AutoShape 5079" o:spid="_x0000_s4194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2OgMkAAADeAAAADwAAAGRycy9kb3ducmV2LnhtbESPT08CMRDF7yZ8h2ZIvBjpYvxDVgpZ&#10;TUiEhAOo93E7bhu303VbYP32zMGE20zmzXvvN18OoVVH6pOPbGA6KUAR19F6bgx8vK9uZ6BSRrbY&#10;RiYDf5RguRhdzbG08cQ7Ou5zo8SEU4kGXM5dqXWqHQVMk9gRy+079gGzrH2jbY8nMQ+tviuKRx3Q&#10;syQ47OjVUf2zPwQD2/X0pfpyfr3Z/frtw6pqD83NpzHX46F6BpVpyBfx//eblfpPs3sBEByZQS/O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o9joDJAAAA3gAAAA8AAAAA&#10;AAAAAAAAAAAAoQIAAGRycy9kb3ducmV2LnhtbFBLBQYAAAAABAAEAPkAAACXAwAAAAA=&#10;"/>
                  <v:shape id="AutoShape 5080" o:spid="_x0000_s4195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ErG8YAAADeAAAADwAAAGRycy9kb3ducmV2LnhtbERPS0vDQBC+C/6HZQQvYjcRHyVmW6JQ&#10;sEIPje19zI7ZxexszG7a+O9dodDbfHzPKZeT68SBhmA9K8hnGQjixmvLrYLdx+p2DiJEZI2dZ1Lw&#10;SwGWi8uLEgvtj7ylQx1bkUI4FKjAxNgXUobGkMMw8z1x4r784DAmOLRSD3hM4a6Td1n2KB1aTg0G&#10;e3o11HzXo1OwWecv1aex6/ftj908rKpubG/2Sl1fTdUziEhTPItP7jed5j/N73P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xKxvGAAAA3gAAAA8AAAAAAAAA&#10;AAAAAAAAoQIAAGRycy9kb3ducmV2LnhtbFBLBQYAAAAABAAEAPkAAACUAwAAAAA=&#10;"/>
                </v:group>
                <v:shape id="AutoShape 5084" o:spid="_x0000_s4196" type="#_x0000_t32" style="position:absolute;left:2138;top:10914;width:198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sEr8UAAADeAAAADwAAAGRycy9kb3ducmV2LnhtbERPTWvCQBC9F/oflil4KXUTKRqiq5RC&#10;oXgQanLwOOxOk2B2Nt3dxvjv3ULB2zze52x2k+3FSD50jhXk8wwEsXam40ZBXX28FCBCRDbYOyYF&#10;Vwqw2z4+bLA07sJfNB5jI1IIhxIVtDEOpZRBt2QxzN1AnLhv5y3GBH0jjcdLCre9XGTZUlrsODW0&#10;ONB7S/p8/LUKun19qMfnn+h1sc9PPg/VqddKzZ6mtzWISFO8i//dnybNXxWvC/h7J90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sEr8UAAADeAAAADwAAAAAAAAAA&#10;AAAAAAChAgAAZHJzL2Rvd25yZXYueG1sUEsFBgAAAAAEAAQA+QAAAJMDAAAAAA==&#10;"/>
                <v:shape id="AutoShape 5085" o:spid="_x0000_s4197" type="#_x0000_t32" style="position:absolute;left:5513;top:10656;width:515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nX5MEAAADeAAAADwAAAGRycy9kb3ducmV2LnhtbERPzYrCMBC+L/gOYYS9ralVVKpRRBAW&#10;b3Z9gKEZm2ozKU202bffCMLe5uP7nc0u2lY8qfeNYwXTSQaCuHK64VrB5ef4tQLhA7LG1jEp+CUP&#10;u+3oY4OFdgOf6VmGWqQQ9gUqMCF0hZS+MmTRT1xHnLir6y2GBPta6h6HFG5bmWfZQlpsODUY7Ohg&#10;qLqXD6sgN9M4P96wm53KeM+vZb1w1aDU5zju1yACxfAvfru/dZq/XM1n8Hon3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2dfkwQAAAN4AAAAPAAAAAAAAAAAAAAAA&#10;AKECAABkcnMvZG93bnJldi54bWxQSwUGAAAAAAQABAD5AAAAjwMAAAAA&#10;" strokeweight=".5pt">
                  <v:stroke endarrow="block"/>
                </v:shape>
                <v:shape id="Text Box 5086" o:spid="_x0000_s4198" type="#_x0000_t202" style="position:absolute;left:4283;top:10951;width:278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uNcIA&#10;AADeAAAADwAAAGRycy9kb3ducmV2LnhtbERPzYrCMBC+C/sOYRb2Imu6S7VuNcoqKF6rPsDYjG2x&#10;mZQm2vr2RhC8zcf3O/Nlb2pxo9ZVlhX8jCIQxLnVFRcKjofN9xSE88gaa8uk4E4OlouPwRxTbTvO&#10;6Lb3hQgh7FJUUHrfpFK6vCSDbmQb4sCdbWvQB9gWUrfYhXBTy98omkiDFYeGEhtal5Rf9lej4Lzr&#10;huO/7rT1xySLJyuskpO9K/X12f/PQHjq/Vv8cu90mJ9M4xie74Qb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G41wgAAAN4AAAAPAAAAAAAAAAAAAAAAAJgCAABkcnMvZG93&#10;bnJldi54bWxQSwUGAAAAAAQABAD1AAAAhwMAAAAA&#10;" stroked="f">
                  <v:textbox>
                    <w:txbxContent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Current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lead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IL651</w:t>
                        </w:r>
                      </w:p>
                    </w:txbxContent>
                  </v:textbox>
                </v:shape>
                <v:shape id="AutoShape 5087" o:spid="_x0000_s4199" type="#_x0000_t32" style="position:absolute;left:5595;top:14515;width:504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Y+YMUAAADeAAAADwAAAGRycy9kb3ducmV2LnhtbERPTWvCQBC9F/wPywjedKO2VVJXEUlA&#10;KB6qXnobstMkTXY27q6a/vtuQehtHu9zVpvetOJGzteWFUwnCQjiwuqaSwXnUz5egvABWWNrmRT8&#10;kIfNevC0wlTbO3/Q7RhKEUPYp6igCqFLpfRFRQb9xHbEkfuyzmCI0JVSO7zHcNPKWZK8SoM1x4YK&#10;O9pVVDTHq1HwOXvPD8384KZlfm3w4rPv7JQpNRr22zcQgfrwL3649zrOXyyfX+DvnXiD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1Y+YMUAAADeAAAADwAAAAAAAAAA&#10;AAAAAAChAgAAZHJzL2Rvd25yZXYueG1sUEsFBgAAAAAEAAQA+QAAAJMDAAAAAA==&#10;" strokeweight=".5pt">
                  <v:stroke endarrow="block"/>
                </v:shape>
                <v:shape id="AutoShape 5003" o:spid="_x0000_s4200" type="#_x0000_t32" style="position:absolute;left:3119;top:7280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zb8UAAADeAAAADwAAAGRycy9kb3ducmV2LnhtbERPTWsCMRC9F/ofwhS8lJpVWitbo6yC&#10;oAUPWr1PN9NN6GaybqJu/70RhN7m8T5nMutcLc7UButZwaCfgSAuvbZcKdh/LV/GIEJE1lh7JgV/&#10;FGA2fXyYYK79hbd03sVKpBAOOSowMTa5lKE05DD0fUOcuB/fOowJtpXULV5SuKvlMMtG0qHl1GCw&#10;oYWh8nd3cgo268G8+DZ2/bk92s3bsqhP1fNBqd5TV3yAiNTFf/HdvdJp/vv4dQS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zb8UAAADeAAAADwAAAAAAAAAA&#10;AAAAAAChAgAAZHJzL2Rvd25yZXYueG1sUEsFBgAAAAAEAAQA+QAAAJMDAAAAAA==&#10;"/>
                <v:shape id="AutoShape 5007" o:spid="_x0000_s4201" type="#_x0000_t32" style="position:absolute;left:7129;top:7270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W9MUAAADeAAAADwAAAGRycy9kb3ducmV2LnhtbERPTWsCMRC9F/ofwhS8lJpV2ipbo6yC&#10;oAUPWr1PN9NN6GaybqJu/70RhN7m8T5nMutcLc7UButZwaCfgSAuvbZcKdh/LV/GIEJE1lh7JgV/&#10;FGA2fXyYYK79hbd03sVKpBAOOSowMTa5lKE05DD0fUOcuB/fOowJtpXULV5SuKvlMMvepUPLqcFg&#10;QwtD5e/u5BRs1oN58W3s+nN7tJu3ZVGfqueDUr2nrvgAEamL/+K7e6XT/NH4dQS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QW9MUAAADeAAAADwAAAAAAAAAA&#10;AAAAAAChAgAAZHJzL2Rvd25yZXYueG1sUEsFBgAAAAAEAAQA+QAAAJMDAAAAAA==&#10;"/>
                <v:shape id="AutoShape 5008" o:spid="_x0000_s4202" type="#_x0000_t32" style="position:absolute;left:3130;top:7294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uChskAAADeAAAADwAAAGRycy9kb3ducmV2LnhtbESPT08CMRDF7yZ8h2ZIvBjpYvxDVgpZ&#10;TUiEhAOo93E7bhu303VbYP32zMGE20zem/d+M18OoVVH6pOPbGA6KUAR19F6bgx8vK9uZ6BSRrbY&#10;RiYDf5RguRhdzbG08cQ7Ou5zoySEU4kGXM5dqXWqHQVMk9gRi/Yd+4BZ1r7RtseThIdW3xXFow7o&#10;WRocdvTqqP7ZH4KB7Xr6Un05v97sfv32YVW1h+bm05jr8VA9g8o05Iv5//rNCv7T7F545R2ZQS/O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RLgobJAAAA3gAAAA8AAAAA&#10;AAAAAAAAAAAAoQIAAGRycy9kb3ducmV2LnhtbFBLBQYAAAAABAAEAPkAAACXAwAAAAA=&#10;"/>
                <v:shape id="Text Box 5019" o:spid="_x0000_s4203" type="#_x0000_t202" style="position:absolute;left:5716;top:8922;width:195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3Bq8EA&#10;AADeAAAADwAAAGRycy9kb3ducmV2LnhtbERPy6rCMBDdC/5DGMGNaKp4rVajqHDFrY8PGJuxLTaT&#10;0kRb/95cEO5uDuc5q01rSvGi2hWWFYxHEQji1OqCMwXXy+9wDsJ5ZI2lZVLwJgebdbezwkTbhk/0&#10;OvtMhBB2CSrIva8SKV2ak0E3shVx4O62NugDrDOpa2xCuCnlJIpm0mDBoSHHivY5pY/z0yi4H5vB&#10;z6K5Hfw1Pk1nOyzim30r1e+12yUIT63/F3/dRx3mx/PpAv7eCTfI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dwavBAAAA3gAAAA8AAAAAAAAAAAAAAAAAmAIAAGRycy9kb3du&#10;cmV2LnhtbFBLBQYAAAAABAAEAPUAAACGAwAAAAA=&#10;" stroked="f">
                  <v:textbox>
                    <w:txbxContent>
                      <w:p w:rsidR="00862F6C" w:rsidRPr="00F811DC" w:rsidRDefault="00862F6C" w:rsidP="00397D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stop</w:t>
                        </w:r>
                        <w:proofErr w:type="gramEnd"/>
                      </w:p>
                    </w:txbxContent>
                  </v:textbox>
                </v:shape>
                <v:shape id="AutoShape 5054" o:spid="_x0000_s4204" type="#_x0000_t32" style="position:absolute;left:3115;top:8855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QYXcgAAADeAAAADwAAAGRycy9kb3ducmV2LnhtbESPQU8CMRCF7yb8h2ZMvBjpYoKQlUIW&#10;ExIx4QDofdyO28btdN0WWP+9czDhNpN58977FqshtOpMffKRDUzGBSjiOlrPjYH34+ZhDiplZItt&#10;ZDLwSwlWy9HNAksbL7yn8yE3Skw4lWjA5dyVWqfaUcA0jh2x3L5iHzDL2jfa9ngR89Dqx6J40gE9&#10;S4LDjl4c1d+HUzCw207W1afz27f9j99NN1V7au4/jLm7HapnUJmGfBX/f79aqT+bTwVAcGQG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+QYXcgAAADeAAAADwAAAAAA&#10;AAAAAAAAAAChAgAAZHJzL2Rvd25yZXYueG1sUEsFBgAAAAAEAAQA+QAAAJYDAAAAAA==&#10;"/>
                <v:shape id="AutoShape 5055" o:spid="_x0000_s4205" type="#_x0000_t32" style="position:absolute;left:7114;top:8375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i9xsUAAADeAAAADwAAAGRycy9kb3ducmV2LnhtbERPS2sCMRC+F/ofwhS8FM2uYCurUbaC&#10;oAUPvu7jZroJ3Uy2m6jbf98UCr3Nx/ec+bJ3jbhRF6xnBfkoA0FceW25VnA6rodTECEia2w8k4Jv&#10;CrBcPD7MsdD+znu6HWItUgiHAhWYGNtCylAZchhGviVO3IfvHMYEu1rqDu8p3DVynGUv0qHl1GCw&#10;pZWh6vNwdQp22/ytvBi7fd9/2d1kXTbX+vms1OCpL2cgIvXxX/zn3ug0/3U6ye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i9xsUAAADeAAAADwAAAAAAAAAA&#10;AAAAAAChAgAAZHJzL2Rvd25yZXYueG1sUEsFBgAAAAAEAAQA+QAAAJMDAAAAAA==&#10;"/>
                <v:shape id="AutoShape 5056" o:spid="_x0000_s4206" type="#_x0000_t32" style="position:absolute;left:3115;top:8399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ojscUAAADeAAAADwAAAGRycy9kb3ducmV2LnhtbERPTWsCMRC9C/0PYQpeRLMKtrIaZVsQ&#10;tOBBq/dxM25CN5PtJur23zeFgrd5vM9ZrDpXixu1wXpWMB5lIIhLry1XCo6f6+EMRIjIGmvPpOCH&#10;AqyWT70F5trfeU+3Q6xECuGQowITY5NLGUpDDsPIN8SJu/jWYUywraRu8Z7CXS0nWfYiHVpODQYb&#10;ejdUfh2uTsFuO34rzsZuP/bfdjddF/W1GpyU6j93xRxEpC4+xP/ujU7zX2fTCfy9k2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ojscUAAADeAAAADwAAAAAAAAAA&#10;AAAAAAChAgAAZHJzL2Rvd25yZXYueG1sUEsFBgAAAAAEAAQA+QAAAJMDAAAAAA==&#10;"/>
                <v:rect id="Rectangle 5057" o:spid="_x0000_s4207" style="position:absolute;left:6417;top:7542;width:137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FGM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188L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HUUYxQAAAN4AAAAPAAAAAAAAAAAAAAAAAJgCAABkcnMv&#10;ZG93bnJldi54bWxQSwUGAAAAAAQABAD1AAAAigMAAAAA&#10;">
                  <v:textbox>
                    <w:txbxContent>
                      <w:p w:rsidR="00862F6C" w:rsidRPr="00F811DC" w:rsidRDefault="00862F6C" w:rsidP="00AA166D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ooling in operation</w:t>
                        </w:r>
                      </w:p>
                    </w:txbxContent>
                  </v:textbox>
                </v:rect>
                <v:shape id="Text Box 5058" o:spid="_x0000_s4208" type="#_x0000_t202" style="position:absolute;left:7793;top:7542;width:238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XiVcUA&#10;AADeAAAADwAAAGRycy9kb3ducmV2LnhtbERPS2vCQBC+F/wPywi9FN3YliSNriJCi735KO11yI5J&#10;MDsbd7cx/ffdQsHbfHzPWawG04qenG8sK5hNExDEpdUNVwo+jq+THIQPyBpby6TghzyslqO7BRba&#10;XnlP/SFUIoawL1BBHUJXSOnLmgz6qe2II3eyzmCI0FVSO7zGcNPKxyRJpcGGY0ONHW1qKs+Hb6Mg&#10;f972X/79afdZpqf2JTxk/dvFKXU/HtZzEIGGcBP/u7c6zs/yNIO/d+IN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eJVxQAAAN4AAAAPAAAAAAAAAAAAAAAAAJgCAABkcnMv&#10;ZG93bnJldi54bWxQSwUGAAAAAAQABAD1AAAAigMAAAAA&#10;">
                  <v:textbox>
                    <w:txbxContent>
                      <w:p w:rsidR="00862F6C" w:rsidRPr="00F811DC" w:rsidRDefault="00862F6C" w:rsidP="00AA166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CV650 regulated</w:t>
                        </w:r>
                      </w:p>
                      <w:p w:rsidR="00862F6C" w:rsidRPr="00F811DC" w:rsidRDefault="00862F6C" w:rsidP="00AA166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del w:id="478" w:author="Konrad Gajewski" w:date="2020-03-05T10:50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TT690 </w:delText>
                          </w:r>
                        </w:del>
                        <w:ins w:id="479" w:author="Konrad Gajewski" w:date="2020-03-05T10:50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54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= </w:t>
                        </w:r>
                        <w:del w:id="480" w:author="Konrad Gajewski" w:date="2020-03-05T10:50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TT690setpoint</w:delText>
                          </w:r>
                          <w:r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ins w:id="481" w:author="Konrad Gajewski" w:date="2020-03-05T10:50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54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</w:p>
                      <w:p w:rsidR="00862F6C" w:rsidRDefault="00862F6C" w:rsidP="00AA166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FT650 = FT650setpoint</w:t>
                        </w:r>
                      </w:p>
                      <w:p w:rsidR="00862F6C" w:rsidRPr="00F811DC" w:rsidRDefault="00862F6C" w:rsidP="00AA166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FV587 opened</w:t>
                        </w:r>
                      </w:p>
                    </w:txbxContent>
                  </v:textbox>
                </v:shape>
                <v:group id="Group 7013" o:spid="_x0000_s4209" style="position:absolute;left:2408;top:7550;width:3762;height:1094" coordorigin="2408,7916" coordsize="376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815FHIAAAA&#10;3gAAAA8AAAAAAAAAAAAAAAAAqgIAAGRycy9kb3ducmV2LnhtbFBLBQYAAAAABAAEAPoAAACfAwAA&#10;AAA=&#10;">
                  <v:rect id="Rectangle 5059" o:spid="_x0000_s4210" style="position:absolute;left:2408;top:7916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GPpcQA&#10;AADeAAAADwAAAGRycy9kb3ducmV2LnhtbERPTWvCQBC9C/6HZQRvuquCjamrSIulHmO89DbNTpNo&#10;djZkV037691Cobd5vM9Zb3vbiBt1vnasYTZVIIgLZ2ouNZzy/SQB4QOywcYxafgmD9vNcLDG1Lg7&#10;Z3Q7hlLEEPYpaqhCaFMpfVGRRT91LXHkvlxnMUTYldJ0eI/htpFzpZbSYs2xocKWXioqLser1fBZ&#10;z0/4k+Vvyq72i3Do8/P141Xr8ajfPYMI1Id/8Z/73cT5T8lyBb/vxBv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j6XEAAAA3gAAAA8AAAAAAAAAAAAAAAAAmAIAAGRycy9k&#10;b3ducmV2LnhtbFBLBQYAAAAABAAEAPUAAACJAwAAAAA=&#10;">
                    <v:textbox>
                      <w:txbxContent>
                        <w:p w:rsidR="00862F6C" w:rsidRPr="00F811DC" w:rsidRDefault="00862F6C" w:rsidP="00AA166D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Gas</w:t>
                          </w:r>
                          <w:proofErr w:type="spellEnd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and </w:t>
                          </w:r>
                          <w:proofErr w:type="spell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Current</w:t>
                          </w:r>
                          <w:proofErr w:type="spellEnd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lead</w:t>
                          </w:r>
                        </w:p>
                        <w:p w:rsidR="00862F6C" w:rsidRPr="00F811DC" w:rsidRDefault="00862F6C" w:rsidP="00AA166D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heating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Text Box 5060" o:spid="_x0000_s4211" type="#_x0000_t202" style="position:absolute;left:3784;top:7916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s/MgA&#10;AADeAAAADwAAAGRycy9kb3ducmV2LnhtbESPQU/DMAyF70j8h8hIuyCWMtBayrJpmjQ0bjAQXK3G&#10;aysapyRZ1/37+YDEzZaf33vfYjW6Tg0UYuvZwP00A0VcedtybeDzY3tXgIoJ2WLnmQycKcJqeX21&#10;wNL6E7/TsE+1EhOOJRpoUupLrWPVkMM49T2x3A4+OEyyhlrbgCcxd52eZdlcO2xZEhrsadNQ9bM/&#10;OgPF4274jq8Pb1/V/NA9pdt8ePkNxkxuxvUzqERj+hf/fe+s1M+LXAAER2b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pez8yAAAAN4AAAAPAAAAAAAAAAAAAAAAAJgCAABk&#10;cnMvZG93bnJldi54bWxQSwUGAAAAAAQABAD1AAAAjQMAAAAA&#10;">
                    <v:textbox>
                      <w:txbxContent>
                        <w:p w:rsidR="00862F6C" w:rsidRPr="00F811DC" w:rsidRDefault="00862F6C" w:rsidP="00AA166D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EH650</w:t>
                          </w:r>
                          <w:ins w:id="482" w:author="Konrad Gajewski" w:date="2020-03-05T10:56:00Z">
                            <w:r w:rsidR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</w:t>
                            </w:r>
                          </w:ins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regulated</w:t>
                          </w:r>
                        </w:p>
                        <w:p w:rsidR="00862F6C" w:rsidRPr="00F811DC" w:rsidRDefault="00862F6C" w:rsidP="00AA166D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TT650 = TT650setpoint</w:t>
                          </w:r>
                        </w:p>
                        <w:p w:rsidR="00862F6C" w:rsidRPr="00F811DC" w:rsidRDefault="00862F6C" w:rsidP="00AA166D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EH65</w:t>
                          </w:r>
                          <w:ins w:id="483" w:author="Konrad Gajewski" w:date="2020-03-05T10:56:00Z">
                            <w:r w:rsidR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0B</w:t>
                            </w:r>
                          </w:ins>
                          <w:del w:id="484" w:author="Konrad Gajewski" w:date="2020-03-05T10:56:00Z">
                            <w:r w:rsidRPr="00F811DC" w:rsidDel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delText>4</w:delText>
                            </w:r>
                          </w:del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regulated</w:t>
                          </w:r>
                        </w:p>
                        <w:p w:rsidR="00862F6C" w:rsidRPr="00F811DC" w:rsidRDefault="00862F6C" w:rsidP="00AA166D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TT65</w:t>
                          </w:r>
                          <w:ins w:id="485" w:author="Konrad Gajewski" w:date="2020-03-05T10:57:00Z">
                            <w:r w:rsidR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</w:ins>
                          <w:del w:id="486" w:author="Konrad Gajewski" w:date="2020-03-05T10:57:00Z">
                            <w:r w:rsidRPr="00F811DC" w:rsidDel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delText>4</w:delText>
                            </w:r>
                          </w:del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= TT65</w:t>
                          </w:r>
                          <w:ins w:id="487" w:author="Konrad Gajewski" w:date="2020-03-05T10:57:00Z">
                            <w:r w:rsidR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</w:ins>
                          <w:del w:id="488" w:author="Konrad Gajewski" w:date="2020-03-05T10:57:00Z">
                            <w:r w:rsidRPr="00F811DC" w:rsidDel="00BF237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delText>4</w:delText>
                            </w:r>
                          </w:del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</w:p>
                        <w:p w:rsidR="00862F6C" w:rsidRPr="00F811DC" w:rsidRDefault="00862F6C" w:rsidP="00AA166D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7017" o:spid="_x0000_s4212" style="position:absolute;left:5431;top:8843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9bbEcUAAADeAAAADwAAAGRycy9kb3ducmV2LnhtbERPS2vCQBC+F/wPywi9&#10;1U0srZK6igQVD1JoUii9DdkxCWZnQ3bN4993C4Xe5uN7zmY3mkb01LnasoJ4EYEgLqyuuVTwmR+f&#10;1iCcR9bYWCYFEznYbWcPG0y0HfiD+syXIoSwS1BB5X2bSOmKigy6hW2JA3e1nUEfYFdK3eEQwk0j&#10;l1H0Kg3WHBoqbCmtqLhld6PgNOCwf44P/eV2Tafv/OX96xKTUo/zcf8GwtPo/8V/7rMO81frVQy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vW2xHFAAAA3gAA&#10;AA8AAAAAAAAAAAAAAAAAqgIAAGRycy9kb3ducmV2LnhtbFBLBQYAAAAABAAEAPoAAACcAwAAAAA=&#10;">
                  <v:shape id="AutoShape 7018" o:spid="_x0000_s4213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9/0cUAAADeAAAADwAAAGRycy9kb3ducmV2LnhtbERPTWsCMRC9C/0PYQpeRLMKrbIaZVsQ&#10;tOBBq/dxM25CN5PtJur23zcFobd5vM9ZrDpXixu1wXpWMB5lIIhLry1XCo6f6+EMRIjIGmvPpOCH&#10;AqyWT70F5trfeU+3Q6xECuGQowITY5NLGUpDDsPIN8SJu/jWYUywraRu8Z7CXS0nWfYqHVpODQYb&#10;ejdUfh2uTsFuO34rzsZuP/bfdveyLuprNTgp1X/uijmISF38Fz/cG53mT2fTCfy9k2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9/0cUAAADeAAAADwAAAAAAAAAA&#10;AAAAAAChAgAAZHJzL2Rvd25yZXYueG1sUEsFBgAAAAAEAAQA+QAAAJMDAAAAAA==&#10;"/>
                  <v:shape id="AutoShape 7019" o:spid="_x0000_s4214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PaSsUAAADeAAAADwAAAGRycy9kb3ducmV2LnhtbERPTWsCMRC9F/ofwhS8lJrV0ipbo6yC&#10;oAUPWr1PN9NN6GaybqJu/70RhN7m8T5nMutcLc7UButZwaCfgSAuvbZcKdh/LV/GIEJE1lh7JgV/&#10;FGA2fXyYYK79hbd03sVKpBAOOSowMTa5lKE05DD0fUOcuB/fOowJtpXULV5SuKvlMMvepUPLqcFg&#10;QwtD5e/u5BRs1oN58W3s+nN7tJu3ZVGfqueDUr2nrvgAEamL/+K7e6XT/NF49Aq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PaSsUAAADeAAAADwAAAAAAAAAA&#10;AAAAAAChAgAAZHJzL2Rvd25yZXYueG1sUEsFBgAAAAAEAAQA+QAAAJMDAAAAAA==&#10;"/>
                </v:group>
                <v:shape id="AutoShape 5063" o:spid="_x0000_s4215" type="#_x0000_t32" style="position:absolute;left:3209;top:11458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pCPsUAAADeAAAADwAAAGRycy9kb3ducmV2LnhtbERPTWsCMRC9F/ofwhS8lJpV2ipbo6yC&#10;oAUPWr1PN9NN6GaybqJu/70RhN7m8T5nMutcLc7UButZwaCfgSAuvbZcKdh/LV/GIEJE1lh7JgV/&#10;FGA2fXyYYK79hbd03sVKpBAOOSowMTa5lKE05DD0fUOcuB/fOowJtpXULV5SuKvlMMvepUPLqcFg&#10;QwtD5e/u5BRs1oN58W3s+nN7tJu3ZVGfqueDUr2nrvgAEamL/+K7e6XT/NF49Aq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pCPsUAAADeAAAADwAAAAAAAAAA&#10;AAAAAAChAgAAZHJzL2Rvd25yZXYueG1sUEsFBgAAAAAEAAQA+QAAAJMDAAAAAA==&#10;"/>
                <v:shape id="AutoShape 5064" o:spid="_x0000_s4216" type="#_x0000_t32" style="position:absolute;left:7219;top:11448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bnpcUAAADeAAAADwAAAGRycy9kb3ducmV2LnhtbERPTWsCMRC9C/0PYQq9iGYtWGU1ylYQ&#10;asGDVu/jZtyEbibrJur23zcFobd5vM+ZLztXixu1wXpWMBpmIIhLry1XCg5f68EURIjIGmvPpOCH&#10;AiwXT7055trfeUe3faxECuGQowITY5NLGUpDDsPQN8SJO/vWYUywraRu8Z7CXS1fs+xNOrScGgw2&#10;tDJUfu+vTsF2M3ovTsZuPncXux2vi/pa9Y9KvTx3xQxEpC7+ix/uD53mT6aTM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bnpcUAAADeAAAADwAAAAAAAAAA&#10;AAAAAAChAgAAZHJzL2Rvd25yZXYueG1sUEsFBgAAAAAEAAQA+QAAAJMDAAAAAA==&#10;"/>
                <v:shape id="AutoShape 5065" o:spid="_x0000_s4217" type="#_x0000_t32" style="position:absolute;left:3220;top:11472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R50sUAAADeAAAADwAAAGRycy9kb3ducmV2LnhtbERPS2sCMRC+F/ofwhS8FM0q+GA1yrYg&#10;aMGDVu/jZtyEbibbTdTtv28KQm/z8T1nsepcLW7UButZwXCQgSAuvbZcKTh+rvszECEia6w9k4If&#10;CrBaPj8tMNf+znu6HWIlUgiHHBWYGJtcylAachgGviFO3MW3DmOCbSV1i/cU7mo5yrKJdGg5NRhs&#10;6N1Q+XW4OgW77fCtOBu7/dh/2914XdTX6vWkVO+lK+YgInXxX/xwb3SaP51NJ/D3Tr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R50sUAAADeAAAADwAAAAAAAAAA&#10;AAAAAAChAgAAZHJzL2Rvd25yZXYueG1sUEsFBgAAAAAEAAQA+QAAAJMDAAAAAA==&#10;"/>
                <v:shape id="Text Box 5066" o:spid="_x0000_s4218" type="#_x0000_t202" style="position:absolute;left:5588;top:13044;width:195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I6/8IA&#10;AADeAAAADwAAAGRycy9kb3ducmV2LnhtbERP24rCMBB9F/Yfwgi+iKa7rEarUVzBxVcvHzA2Y1ts&#10;JqWJtv69WVjwbQ7nOst1ZyvxoMaXjjV8jhMQxJkzJecazqfdaAbCB2SDlWPS8CQP69VHb4mpcS0f&#10;6HEMuYgh7FPUUIRQp1L6rCCLfuxq4shdXWMxRNjk0jTYxnBbya8kmUqLJceGAmvaFpTdjner4bpv&#10;h5N5e/kNZ3X4nv5gqS7uqfWg320WIAJ14S3+d+9NnK9mSsHfO/EG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jr/wgAAAN4AAAAPAAAAAAAAAAAAAAAAAJgCAABkcnMvZG93&#10;bnJldi54bWxQSwUGAAAAAAQABAD1AAAAhwMAAAAA&#10;" stroked="f">
                  <v:textbox>
                    <w:txbxContent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stop</w:t>
                        </w:r>
                        <w:proofErr w:type="gramEnd"/>
                      </w:p>
                    </w:txbxContent>
                  </v:textbox>
                </v:shape>
                <v:group id="Group 5067" o:spid="_x0000_s4219" style="position:absolute;left:5468;top:13036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rscozIAAAA&#10;3gAAAA8AAAAAAAAAAAAAAAAAqgIAAGRycy9kb3ducmV2LnhtbFBLBQYAAAAABAAEAPoAAACfAwAA&#10;AAA=&#10;">
                  <v:shape id="AutoShape 5068" o:spid="_x0000_s4220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toMUAAADeAAAADwAAAGRycy9kb3ducmV2LnhtbERPTWsCMRC9F/ofwhS8FM0qtOrWKFtB&#10;0IIHrd6nm3ET3Ey2m6jbf98UhN7m8T5ntuhcLa7UButZwXCQgSAuvbZcKTh8rvoTECEia6w9k4If&#10;CrCYPz7MMNf+xju67mMlUgiHHBWYGJtcylAachgGviFO3Mm3DmOCbSV1i7cU7mo5yrJX6dByajDY&#10;0NJQed5fnILtZvhefBm7+dh92+3Lqqgv1fNRqd5TV7yBiNTFf/HdvdZp/ngynsL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vtoMUAAADeAAAADwAAAAAAAAAA&#10;AAAAAAChAgAAZHJzL2Rvd25yZXYueG1sUEsFBgAAAAAEAAQA+QAAAJMDAAAAAA==&#10;"/>
                  <v:shape id="AutoShape 5069" o:spid="_x0000_s4221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Q0GsgAAADeAAAADwAAAGRycy9kb3ducmV2LnhtbESPQUsDMRCF70L/Q5iCF7HZCuqyNi1b&#10;oWCFHlr1Pm7GTXAz2W7Sdv33zkHwNsO8ee99i9UYOnWmIfnIBuazAhRxE63n1sD72+a2BJUyssUu&#10;Mhn4oQSr5eRqgZWNF97T+ZBbJSacKjTgcu4rrVPjKGCaxZ5Ybl9xCJhlHVptB7yIeej0XVE86ICe&#10;JcFhT8+Omu/DKRjYbefr+tP57ev+6Hf3m7o7tTcfxlxPx/oJVKYx/4v/vl+s1H8sSwEQHJ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Q0GsgAAADeAAAADwAAAAAA&#10;AAAAAAAAAAChAgAAZHJzL2Rvd25yZXYueG1sUEsFBgAAAAAEAAQA+QAAAJYDAAAAAA==&#10;"/>
                </v:group>
                <v:shape id="AutoShape 5070" o:spid="_x0000_s4222" type="#_x0000_t32" style="position:absolute;left:3205;top:13033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iRgcUAAADeAAAADwAAAGRycy9kb3ducmV2LnhtbERP30vDMBB+F/wfwgm+iEsrOEtdNupg&#10;4IQ9rOr72ZxNsLl0TbZ1//0iDPZ2H9/Pmy1G14kDDcF6VpBPMhDEjdeWWwVfn6vHAkSIyBo7z6Tg&#10;RAEW89ubGZbaH3lLhzq2IoVwKFGBibEvpQyNIYdh4nvixP36wWFMcGilHvCYwl0nn7JsKh1aTg0G&#10;e1oaav7qvVOwWedv1Y+x64/tzm6eV1W3bx++lbq/G6tXEJHGeBVf3O86zX8pihz+30k3y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iRgcUAAADeAAAADwAAAAAAAAAA&#10;AAAAAAChAgAAZHJzL2Rvd25yZXYueG1sUEsFBgAAAAAEAAQA+QAAAJMDAAAAAA==&#10;"/>
                <v:shape id="AutoShape 5071" o:spid="_x0000_s4223" type="#_x0000_t32" style="position:absolute;left:7204;top:12553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oP9sUAAADeAAAADwAAAGRycy9kb3ducmV2LnhtbERPTWsCMRC9F/ofwhR6KZpV0C6rUbYF&#10;QQUP2nofN9NN6Gay3UTd/vtGEHqbx/uc+bJ3jbhQF6xnBaNhBoK48tpyreDzYzXIQYSIrLHxTAp+&#10;KcBy8fgwx0L7K+/pcoi1SCEcClRgYmwLKUNlyGEY+pY4cV++cxgT7GqpO7ymcNfIcZZNpUPLqcFg&#10;S++Gqu/D2SnYbUZv5cnYzXb/Y3eTVdmc65ejUs9PfTkDEamP/+K7e63T/Nc8H8Pt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oP9sUAAADeAAAADwAAAAAAAAAA&#10;AAAAAAChAgAAZHJzL2Rvd25yZXYueG1sUEsFBgAAAAAEAAQA+QAAAJMDAAAAAA==&#10;"/>
                <v:shape id="AutoShape 5072" o:spid="_x0000_s4224" type="#_x0000_t32" style="position:absolute;left:3205;top:12577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aqbcYAAADeAAAADwAAAGRycy9kb3ducmV2LnhtbERPTWsCMRC9F/ofwhS8FM1qaV1Wo2wF&#10;QQsetHofN9NN6Gay3UTd/vumUOhtHu9z5sveNeJKXbCeFYxHGQjiymvLtYLj+3qYgwgRWWPjmRR8&#10;U4Dl4v5ujoX2N97T9RBrkUI4FKjAxNgWUobKkMMw8i1x4j585zAm2NVSd3hL4a6Rkyx7kQ4tpwaD&#10;La0MVZ+Hi1Ow245fy7Ox27f9l909r8vmUj+elBo89OUMRKQ+/ov/3Bud5k/z/Al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Wqm3GAAAA3gAAAA8AAAAAAAAA&#10;AAAAAAAAoQIAAGRycy9kb3ducmV2LnhtbFBLBQYAAAAABAAEAPkAAACUAwAAAAA=&#10;"/>
                <v:rect id="Rectangle 5073" o:spid="_x0000_s4225" style="position:absolute;left:6507;top:11720;width:137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GwcUA&#10;AADeAAAADwAAAGRycy9kb3ducmV2LnhtbERPTU/CQBC9m/gfNmPizW5Bo6V0SwgGo0coF25Dd2gL&#10;3dmmu0D117MkJN7m5X1ONhtMK87Uu8ayglEUgyAurW64UrApli8JCOeRNbaWScEvOZjljw8Zptpe&#10;eEXnta9ECGGXooLa+y6V0pU1GXSR7YgDt7e9QR9gX0nd4yWEm1aO4/hdGmw4NNTY0aKm8rg+GQW7&#10;ZrzBv1XxFZvJ8tX/DMXhtP1U6vlpmE9BeBr8v/ju/tZh/keSvMHtnXCD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MbBxQAAAN4AAAAPAAAAAAAAAAAAAAAAAJgCAABkcnMv&#10;ZG93bnJldi54bWxQSwUGAAAAAAQABAD1AAAAigMAAAAA&#10;">
                  <v:textbox>
                    <w:txbxContent>
                      <w:p w:rsidR="00862F6C" w:rsidRPr="00F811DC" w:rsidRDefault="00862F6C" w:rsidP="00691C86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ooling in operation</w:t>
                        </w:r>
                      </w:p>
                    </w:txbxContent>
                  </v:textbox>
                </v:rect>
                <v:shape id="Text Box 5074" o:spid="_x0000_s4226" type="#_x0000_t202" style="position:absolute;left:7883;top:11720;width:238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/Q8UA&#10;AADeAAAADwAAAGRycy9kb3ducmV2LnhtbERPTWvCQBC9C/0PyxS8SN1oraapq4hg0Zu1pb0O2TEJ&#10;zc7G3TWm/74rCN7m8T5nvuxMLVpyvrKsYDRMQBDnVldcKPj63DylIHxA1lhbJgV/5GG5eOjNMdP2&#10;wh/UHkIhYgj7DBWUITSZlD4vyaAf2oY4ckfrDIYIXSG1w0sMN7UcJ8lUGqw4NpTY0Lqk/PdwNgrS&#10;ybb98bvn/Xc+PdavYTBr309Oqf5jt3oDEagLd/HNvdVx/ixNX+D6TrxB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z9DxQAAAN4AAAAPAAAAAAAAAAAAAAAAAJgCAABkcnMv&#10;ZG93bnJldi54bWxQSwUGAAAAAAQABAD1AAAAigMAAAAA&#10;">
                  <v:textbox>
                    <w:txbxContent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CV651 regulated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del w:id="489" w:author="Konrad Gajewski" w:date="2020-03-05T10:51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TT691 </w:delText>
                          </w:r>
                        </w:del>
                        <w:ins w:id="490" w:author="Konrad Gajewski" w:date="2020-03-05T10:51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55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= </w:t>
                        </w:r>
                        <w:del w:id="491" w:author="Konrad Gajewski" w:date="2020-03-05T10:51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TT691setpoint</w:delText>
                          </w:r>
                          <w:r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ins w:id="492" w:author="Konrad Gajewski" w:date="2020-03-05T10:51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55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</w:p>
                      <w:p w:rsidR="00862F6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FT651 = FT651setpoint</w:t>
                        </w:r>
                      </w:p>
                      <w:p w:rsidR="00862F6C" w:rsidRPr="00F811DC" w:rsidRDefault="00862F6C" w:rsidP="0042504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FV587 opened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5075" o:spid="_x0000_s4227" style="position:absolute;left:2498;top:11728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9LcMA&#10;AADeAAAADwAAAGRycy9kb3ducmV2LnhtbERPTYvCMBC9C/sfwix403QVtFuNsiiKHrVevM02Y9vd&#10;ZlKaqNVfbwTB2zze50znranEhRpXWlbw1Y9AEGdWl5wrOKSrXgzCeWSNlWVScCMH89lHZ4qJtlfe&#10;0WXvcxFC2CWooPC+TqR0WUEGXd/WxIE72cagD7DJpW7wGsJNJQdRNJIGSw4NBda0KCj735+Ngt9y&#10;cMD7Ll1H5ns19Ns2/Tsfl0p1P9ufCQhPrX+LX+6NDvPHcTyC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L9LcMAAADeAAAADwAAAAAAAAAAAAAAAACYAgAAZHJzL2Rv&#10;d25yZXYueG1sUEsFBgAAAAAEAAQA9QAAAIgDAAAAAA==&#10;">
                  <v:textbox>
                    <w:txbxContent>
                      <w:p w:rsidR="00862F6C" w:rsidRPr="00F811DC" w:rsidRDefault="00862F6C" w:rsidP="00691C86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Gas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and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Current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lead</w:t>
                        </w:r>
                      </w:p>
                      <w:p w:rsidR="00862F6C" w:rsidRPr="00F811DC" w:rsidRDefault="00862F6C" w:rsidP="00691C86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heating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5076" o:spid="_x0000_s4228" type="#_x0000_t202" style="position:absolute;left:3874;top:11728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Er8UA&#10;AADeAAAADwAAAGRycy9kb3ducmV2LnhtbERPTWvCQBC9F/wPywi9lLqxLSaNrlIKLXpTK/Y6ZMck&#10;mJ2Nu9sY/70rFLzN433ObNGbRnTkfG1ZwXiUgCAurK65VLD7+XrOQPiArLGxTAou5GExHzzMMNf2&#10;zBvqtqEUMYR9jgqqENpcSl9UZNCPbEscuYN1BkOErpTa4TmGm0a+JMlEGqw5NlTY0mdFxXH7ZxRk&#10;b8vu169e1/ticmjew1PafZ+cUo/D/mMKIlAf7uJ/91LH+WmWpXB7J94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QSvxQAAAN4AAAAPAAAAAAAAAAAAAAAAAJgCAABkcnMv&#10;ZG93bnJldi54bWxQSwUGAAAAAAQABAD1AAAAigMAAAAA&#10;">
                  <v:textbox>
                    <w:txbxContent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EH651</w:t>
                        </w:r>
                        <w:ins w:id="493" w:author="Konrad Gajewski" w:date="2020-03-05T10:57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TT651 = TT651setpoint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</w:t>
                        </w:r>
                        <w:ins w:id="494" w:author="Konrad Gajewski" w:date="2020-03-05T10:57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1B</w:t>
                          </w:r>
                        </w:ins>
                        <w:del w:id="495" w:author="Konrad Gajewski" w:date="2020-03-05T10:57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5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</w:t>
                        </w:r>
                        <w:ins w:id="496" w:author="Konrad Gajewski" w:date="2020-03-05T10:57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</w:ins>
                        <w:del w:id="497" w:author="Konrad Gajewski" w:date="2020-03-05T10:57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5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= TT65</w:t>
                        </w:r>
                        <w:ins w:id="498" w:author="Konrad Gajewski" w:date="2020-03-05T10:57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</w:ins>
                        <w:del w:id="499" w:author="Konrad Gajewski" w:date="2020-03-05T10:57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5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F811DC" w:rsidRDefault="00862F6C" w:rsidP="00691C8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032" o:spid="_x0000_s4229" type="#_x0000_t202" style="position:absolute;left:5709;top:14562;width:3857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KmMYA&#10;AADeAAAADwAAAGRycy9kb3ducmV2LnhtbESPT2sCMRTE7wW/Q3iCt5r4p1ZXo4gieGpR24K3x+a5&#10;u7h5WTbRXb+9KRR6HGbmN8xi1dpS3Kn2hWMNg74CQZw6U3Cm4eu0e52C8AHZYOmYNDzIw2rZeVlg&#10;YlzDB7ofQyYihH2CGvIQqkRKn+Zk0fddRRy9i6sthijrTJoamwi3pRwqNZEWC44LOVa0ySm9Hm9W&#10;w/fH5fwzVp/Z1r5VjWuVZDuTWve67XoOIlAb/sN/7b3RMJy+jybweyde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cKmMYAAADeAAAADwAAAAAAAAAAAAAAAACYAgAAZHJz&#10;L2Rvd25yZXYueG1sUEsFBgAAAAAEAAQA9QAAAIsDAAAAAA==&#10;" filled="f" stroked="f">
                  <v:textbox>
                    <w:txbxContent>
                      <w:p w:rsidR="00862F6C" w:rsidRPr="00F811DC" w:rsidRDefault="00862F6C" w:rsidP="00145AD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(CV650&amp;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CV651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&amp;CV652&amp;CV653)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</w:p>
                    </w:txbxContent>
                  </v:textbox>
                </v:shape>
                <v:group id="Group 4990" o:spid="_x0000_s4230" style="position:absolute;left:4002;top:6712;width:227;height:56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NqLFccAAADe&#10;AAAADwAAAAAAAAAAAAAAAACqAgAAZHJzL2Rvd25yZXYueG1sUEsFBgAAAAAEAAQA+gAAAJ4DAAAA&#10;AA==&#10;">
                  <v:shape id="AutoShape 4991" o:spid="_x0000_s4231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4l0MQAAADeAAAADwAAAGRycy9kb3ducmV2LnhtbERPTWsCMRC9C/6HMIVeRLNabGVrlG1B&#10;qIIHrd7HzXQTupmsm6jbf28OQo+P9z1fdq4WV2qD9axgPMpAEJdeW64UHL5XwxmIEJE11p5JwR8F&#10;WC76vTnm2t94R9d9rEQK4ZCjAhNjk0sZSkMOw8g3xIn78a3DmGBbSd3iLYW7Wk6y7FU6tJwaDDb0&#10;aaj83V+cgu16/FGcjF1vdme7na6K+lINjko9P3XFO4hIXfwXP9xfWsFk9vaS9qY76Qr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iXQxAAAAN4AAAAPAAAAAAAAAAAA&#10;AAAAAKECAABkcnMvZG93bnJldi54bWxQSwUGAAAAAAQABAD5AAAAkgMAAAAA&#10;"/>
                  <v:shape id="AutoShape 4992" o:spid="_x0000_s4232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AS8gAAADeAAAADwAAAGRycy9kb3ducmV2LnhtbESPT2sCMRTE74V+h/AKvRTNqtja1Shb&#10;QagFD/67v26em9DNy3YTdfvtm4LQ4zAzv2Fmi87V4kJtsJ4VDPoZCOLSa8uVgsN+1ZuACBFZY+2Z&#10;FPxQgMX8/m6GufZX3tJlFyuRIBxyVGBibHIpQ2nIYej7hjh5J986jEm2ldQtXhPc1XKYZc/SoeW0&#10;YLChpaHya3d2CjbrwVvxaez6Y/ttN+NVUZ+rp6NSjw9dMQURqYv/4Vv7XSsYTl5Gr/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sKAS8gAAADeAAAADwAAAAAA&#10;AAAAAAAAAAChAgAAZHJzL2Rvd25yZXYueG1sUEsFBgAAAAAEAAQA+QAAAJYDAAAAAA==&#10;"/>
                </v:group>
                <v:shape id="Text Box 4993" o:spid="_x0000_s4233" type="#_x0000_t202" style="position:absolute;left:4311;top:6814;width:215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S8HcQA&#10;AADeAAAADwAAAGRycy9kb3ducmV2LnhtbESPy2rCQBSG9wXfYTiCm1InFZvYmFFaQXFr9AGOmZML&#10;Zs6EzNTEt3cWQpc//40v246mFXfqXWNZwec8AkFcWN1wpeBy3n+sQDiPrLG1TAoe5GC7mbxlmGo7&#10;8Inuua9EGGGXooLa+y6V0hU1GXRz2xEHr7S9QR9kX0nd4xDGTSsXURRLgw2Hhxo72tVU3PI/o6A8&#10;Du9f38P14C/JaRn/YpNc7UOp2XT8WYPwNPr/8Kt91AoWq2QZAAJOQA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kvB3EAAAA3gAAAA8AAAAAAAAAAAAAAAAAmAIAAGRycy9k&#10;b3ducmV2LnhtbFBLBQYAAAAABAAEAPUAAACJAwAAAAA=&#10;" stroked="f">
                  <v:textbox>
                    <w:txbxContent>
                      <w:p w:rsidR="00862F6C" w:rsidRPr="00F811DC" w:rsidRDefault="00862F6C" w:rsidP="00397D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Current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lead IL650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4980" o:spid="_x0000_s4234" style="position:absolute;left:3567;top:4784;width:1082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EL6McA&#10;AADeAAAADwAAAGRycy9kb3ducmV2LnhtbESPQWvCQBSE74X+h+UVems2Rqkas0qpWNqjxou3Z/aZ&#10;pM2+DdmNxv56Vyj0OMzMN0y2GkwjztS52rKCURSDIC6srrlUsM83LzMQziNrbCyTgis5WC0fHzJM&#10;tb3wls47X4oAYZeigsr7NpXSFRUZdJFtiYN3sp1BH2RXSt3hJcBNI5M4fpUGaw4LFbb0XlHxs+uN&#10;gmOd7PF3m3/EZr4Z+68h/+4Pa6Wen4a3BQhPg/8P/7U/tYJkNp2M4H4nX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xC+jHAAAA3gAAAA8AAAAAAAAAAAAAAAAAmAIAAGRy&#10;cy9kb3ducmV2LnhtbFBLBQYAAAAABAAEAPUAAACMAwAAAAA=&#10;">
                  <v:textbox>
                    <w:txbxContent>
                      <w:p w:rsidR="00862F6C" w:rsidRPr="00F811DC" w:rsidRDefault="00862F6C" w:rsidP="0042504A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</w:txbxContent>
                  </v:textbox>
                </v:rect>
                <v:rect id="Rectangle 4995" o:spid="_x0000_s4235" style="position:absolute;left:3256;top:6020;width:1385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Vn8YA&#10;AADeAAAADwAAAGRycy9kb3ducmV2LnhtbESPQWvCQBSE70L/w/IK3nTTKFajq5SKokeNF2/P7DOJ&#10;zb4N2VWjv75bEHocZuYbZrZoTSVu1LjSsoKPfgSCOLO65FzBIV31xiCcR9ZYWSYFD3KwmL91Zpho&#10;e+cd3fY+FwHCLkEFhfd1IqXLCjLo+rYmDt7ZNgZ9kE0udYP3ADeVjKNoJA2WHBYKrOm7oOxnfzUK&#10;TmV8wOcuXUdmshr4bZterselUt339msKwlPr/8Ov9kYriMefwxj+7oQr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OVn8YAAADeAAAADwAAAAAAAAAAAAAAAACYAgAAZHJz&#10;L2Rvd25yZXYueG1sUEsFBgAAAAAEAAQA9QAAAIsDAAAAAA==&#10;">
                  <v:textbox>
                    <w:txbxContent>
                      <w:p w:rsidR="00862F6C" w:rsidRPr="00F811DC" w:rsidRDefault="00862F6C" w:rsidP="00C85D7F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Open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the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cooling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circuit</w:t>
                        </w:r>
                      </w:p>
                    </w:txbxContent>
                  </v:textbox>
                </v:rect>
                <v:rect id="Rectangle 4996" o:spid="_x0000_s4236" style="position:absolute;left:4634;top:6019;width:2501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8wBMcA&#10;AADeAAAADwAAAGRycy9kb3ducmV2LnhtbESPQWvCQBSE7wX/w/IEb3VjFKtpVpEWpR41Xnp7Zl+T&#10;aPZtyG409td3C4Ueh5n5hknXvanFjVpXWVYwGUcgiHOrKy4UnLLt8wKE88gaa8uk4EEO1qvBU4qJ&#10;tnc+0O3oCxEg7BJUUHrfJFK6vCSDbmwb4uB92dagD7ItpG7xHuCmlnEUzaXBisNCiQ29lZRfj51R&#10;cK7iE34fsl1kltup3/fZpft8V2o07DevIDz1/j/81/7QCuLFy2wKv3fCF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vMATHAAAA3gAAAA8AAAAAAAAAAAAAAAAAmAIAAGRy&#10;cy9kb3ducmV2LnhtbFBLBQYAAAAABAAEAPUAAACMAwAAAAA=&#10;">
                  <v:textbox>
                    <w:txbxContent>
                      <w:p w:rsidR="00862F6C" w:rsidRPr="00F811DC" w:rsidRDefault="00862F6C" w:rsidP="00397D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FV587 open</w:t>
                        </w:r>
                      </w:p>
                    </w:txbxContent>
                  </v:textbox>
                </v:rect>
                <v:shape id="Text Box 11959" o:spid="_x0000_s4237" type="#_x0000_t202" style="position:absolute;left:6413;top:14949;width:254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0accA&#10;AADeAAAADwAAAGRycy9kb3ducmV2LnhtbESPQWvCQBSE74X+h+UVvJS6UYOmqauI0GJvakt7fWSf&#10;SWj2bdxdY/z3rlDwOMzMN8x82ZtGdOR8bVnBaJiAIC6srrlU8P31/pKB8AFZY2OZFFzIw3Lx+DDH&#10;XNsz76jbh1JECPscFVQhtLmUvqjIoB/aljh6B+sMhihdKbXDc4SbRo6TZCoN1hwXKmxpXVHxtz8Z&#10;BVm66X7952T7U0wPzWt4nnUfR6fU4KlfvYEI1Id7+L+90QrG2SxN4XYnXg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x9GnHAAAA3gAAAA8AAAAAAAAAAAAAAAAAmAIAAGRy&#10;cy9kb3ducmV2LnhtbFBLBQYAAAAABAAEAPUAAACMAwAAAAA=&#10;">
                  <v:textbox>
                    <w:txbxContent>
                      <w:p w:rsidR="00862F6C" w:rsidRPr="00F811DC" w:rsidRDefault="00862F6C" w:rsidP="0042504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FV587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</w:p>
                    </w:txbxContent>
                  </v:textbox>
                </v:shape>
                <v:shape id="AutoShape 11960" o:spid="_x0000_s4238" type="#_x0000_t32" style="position:absolute;left:11130;top:5133;width:0;height:10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FI8McAAADeAAAADwAAAGRycy9kb3ducmV2LnhtbESPT2vCQBTE7wW/w/KEXopuIv0ToqtI&#10;oVA8CNUcPD52n0kw+zbubmP67btCocdhZn7DrDaj7cRAPrSOFeTzDASxdqblWkF1/JgVIEJENtg5&#10;JgU/FGCznjyssDTuxl80HGItEoRDiQqaGPtSyqAbshjmridO3tl5izFJX0vj8ZbgtpOLLHuVFltO&#10;Cw329N6Qvhy+rYJ2V+2r4ekavS52+cnn4XjqtFKP03G7BBFpjP/hv/anUbAo3p5f4H4nXQG5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0UjwxwAAAN4AAAAPAAAAAAAA&#10;AAAAAAAAAKECAABkcnMvZG93bnJldi54bWxQSwUGAAAAAAQABAD5AAAAlQMAAAAA&#10;"/>
                <v:shape id="AutoShape 11961" o:spid="_x0000_s4239" type="#_x0000_t32" style="position:absolute;left:5541;top:16095;width:561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PWh8cAAADeAAAADwAAAGRycy9kb3ducmV2LnhtbESPQWvCQBSE70L/w/KEXqRuIsWG1FVK&#10;QSgeCtUcPD52X5Ng9m26u8b4711B6HGYmW+Y1Wa0nRjIh9axgnyegSDWzrRcK6gO25cCRIjIBjvH&#10;pOBKATbrp8kKS+Mu/EPDPtYiQTiUqKCJsS+lDLohi2HueuLk/TpvMSbpa2k8XhLcdnKRZUtpseW0&#10;0GBPnw3p0/5sFbS76rsaZn/R62KXH30eDsdOK/U8HT/eQUQa43/40f4yChbF2+s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A9aHxwAAAN4AAAAPAAAAAAAA&#10;AAAAAAAAAKECAABkcnMvZG93bnJldi54bWxQSwUGAAAAAAQABAD5AAAAlQMAAAAA&#10;"/>
                <v:shape id="AutoShape 5021" o:spid="_x0000_s4240" type="#_x0000_t32" style="position:absolute;left:5495;top:10031;width:0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fC38cAAADeAAAADwAAAGRycy9kb3ducmV2LnhtbESPQWsCMRSE74X+h/CEXopmFVtla5Rt&#10;QagFD1q9Pzevm+DmZbuJuv57IxR6HGbmG2a26FwtztQG61nBcJCBIC69tlwp2H0v+1MQISJrrD2T&#10;gisFWMwfH2aYa3/hDZ23sRIJwiFHBSbGJpcylIYchoFviJP341uHMcm2krrFS4K7Wo6y7FU6tJwW&#10;DDb0Yag8bk9OwXo1fC8Oxq6+Nr92/bIs6lP1vFfqqdcVbyAidfE//Nf+1ApG08l4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F8LfxwAAAN4AAAAPAAAAAAAA&#10;AAAAAAAAAKECAABkcnMvZG93bnJldi54bWxQSwUGAAAAAAQABAD5AAAAlQMAAAAA&#10;"/>
                <v:group id="Group 11962" o:spid="_x0000_s4241" style="position:absolute;left:4942;top:9427;width:3762;height:709" coordorigin="2408,7916" coordsize="376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UNsGsQAAADeAAAA&#10;DwAAAAAAAAAAAAAAAACqAgAAZHJzL2Rvd25yZXYueG1sUEsFBgAAAAAEAAQA+gAAAJsDAAAAAA==&#10;">
                  <v:rect id="Rectangle 11963" o:spid="_x0000_s4242" style="position:absolute;left:2408;top:7916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H7scA&#10;AADeAAAADwAAAGRycy9kb3ducmV2LnhtbESPQWvCQBSE74X+h+UVems2jVJNdJVSsbRHjRdvz+wz&#10;ic2+Ddk1xv56Vyj0OMzMN8x8OZhG9NS52rKC1ygGQVxYXXOpYJevX6YgnEfW2FgmBVdysFw8Pswx&#10;0/bCG+q3vhQBwi5DBZX3bSalKyoy6CLbEgfvaDuDPsiulLrDS4CbRiZx/CYN1hwWKmzpo6LiZ3s2&#10;Cg51ssPfTf4Zm3Q98t9DfjrvV0o9Pw3vMxCeBv8f/mt/aQXJdDJO4X4nX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HB+7HAAAA3gAAAA8AAAAAAAAAAAAAAAAAmAIAAGRy&#10;cy9kb3ducmV2LnhtbFBLBQYAAAAABAAEAPUAAACMAwAAAAA=&#10;">
                    <v:textbox>
                      <w:txbxContent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Stop</w:t>
                          </w:r>
                        </w:p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cooling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Text Box 11964" o:spid="_x0000_s4243" type="#_x0000_t202" style="position:absolute;left:3784;top:7916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Nkt8UA&#10;AADeAAAADwAAAGRycy9kb3ducmV2LnhtbESPy2rCQBSG90LfYThCN6VOvKfRUYqg2F21pd0eMsck&#10;NHMmzowxvr2zKLj8+W98y3VnatGS85VlBcNBAoI4t7riQsH31/Y1BeEDssbaMim4kYf16qm3xEzb&#10;Kx+oPYZCxBH2GSooQ2gyKX1ekkE/sA1x9E7WGQxRukJqh9c4bmo5SpKZNFhxfCixoU1J+d/xYhSk&#10;k3376z/Gnz/57FS/hZd5uzs7pZ773fsCRKAuPML/7b1WMErn0wgQcSIK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02S3xQAAAN4AAAAPAAAAAAAAAAAAAAAAAJgCAABkcnMv&#10;ZG93bnJldi54bWxQSwUGAAAAAAQABAD1AAAAigMAAAAA&#10;">
                    <v:textbox>
                      <w:txbxContent>
                        <w:p w:rsidR="00862F6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CV650 closing with slope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FV587 opened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AutoShape 7027" o:spid="_x0000_s4244" type="#_x0000_t32" style="position:absolute;left:5587;top:14173;width:0;height: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tp7ccAAADeAAAADwAAAGRycy9kb3ducmV2LnhtbESPQWsCMRSE70L/Q3iFXqRmV9DK1ihb&#10;QagFD9r2/rp53YRuXtZN1PXfm4LgcZiZb5j5sneNOFEXrGcF+SgDQVx5bblW8PW5fp6BCBFZY+OZ&#10;FFwowHLxMJhjof2Zd3Tax1okCIcCFZgY20LKUBlyGEa+JU7er+8cxiS7WuoOzwnuGjnOsql0aDkt&#10;GGxpZaj62x+dgu0mfyt/jN187A52O1mXzbEefiv19NiXryAi9fEevrXftYLx7GWSw/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a2ntxwAAAN4AAAAPAAAAAAAA&#10;AAAAAAAAAKECAABkcnMvZG93bnJldi54bWxQSwUGAAAAAAQABAD5AAAAlQMAAAAA&#10;"/>
                <v:shape id="AutoShape 7028" o:spid="_x0000_s4245" type="#_x0000_t32" style="position:absolute;left:5470;top:14736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3mscAAADeAAAADwAAAGRycy9kb3ducmV2LnhtbESPQWsCMRSE74X+h/AKvZSadUErq1G2&#10;glALHrT1/tw8N6Gbl3UTdfvvm4LgcZiZb5jZoneNuFAXrGcFw0EGgrjy2nKt4Ptr9ToBESKyxsYz&#10;KfilAIv548MMC+2vvKXLLtYiQTgUqMDE2BZShsqQwzDwLXHyjr5zGJPsaqk7vCa4a2SeZWPp0HJa&#10;MNjS0lD1szs7BZv18L08GLv+3J7sZrQqm3P9slfq+akvpyAi9fEevrU/tIJ88jbK4f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ufeaxwAAAN4AAAAPAAAAAAAA&#10;AAAAAAAAAKECAABkcnMvZG93bnJldi54bWxQSwUGAAAAAAQABAD5AAAAlQMAAAAA&#10;"/>
                <v:group id="Group 11965" o:spid="_x0000_s4246" style="position:absolute;left:5077;top:13569;width:3762;height:709" coordorigin="2408,7916" coordsize="376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j5otscAAADe&#10;AAAADwAAAAAAAAAAAAAAAACqAgAAZHJzL2Rvd25yZXYueG1sUEsFBgAAAAAEAAQA+gAAAJ4DAAAA&#10;AA==&#10;">
                  <v:rect id="Rectangle 11966" o:spid="_x0000_s4247" style="position:absolute;left:2408;top:7916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8+rcgA&#10;AADeAAAADwAAAGRycy9kb3ducmV2LnhtbESPzW7CMBCE75V4B2uRuBWH0PKTxkGIiqo9Qrj0to2X&#10;JCVeR7GBlKfHlSr1OJqZbzTpqjeNuFDnassKJuMIBHFhdc2lgkO+fVyAcB5ZY2OZFPyQg1U2eEgx&#10;0fbKO7rsfSkChF2CCirv20RKV1Rk0I1tSxy8o+0M+iC7UuoOrwFuGhlH0UwarDksVNjSpqLitD8b&#10;BV91fMDbLn+LzHI79R99/n3+fFVqNOzXLyA89f4//Nd+1wrixfz5CX7vhCsgs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3z6tyAAAAN4AAAAPAAAAAAAAAAAAAAAAAJgCAABk&#10;cnMvZG93bnJldi54bWxQSwUGAAAAAAQABAD1AAAAjQMAAAAA&#10;">
                    <v:textbox>
                      <w:txbxContent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Stop</w:t>
                          </w:r>
                        </w:p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cooling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Text Box 11967" o:spid="_x0000_s4248" type="#_x0000_t202" style="position:absolute;left:3784;top:7916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THL8cA&#10;AADeAAAADwAAAGRycy9kb3ducmV2LnhtbESPQWvCQBSE70L/w/IKvUjd1FaNqasUoWJvakWvj+wz&#10;Cc2+TXfXGP+9KxR6HGbmG2a26EwtWnK+sqzgZZCAIM6trrhQsP/+fE5B+ICssbZMCq7kYTF/6M0w&#10;0/bCW2p3oRARwj5DBWUITSalz0sy6Ae2IY7eyTqDIUpXSO3wEuGmlsMkGUuDFceFEhtalpT/7M5G&#10;Qfq2bo/+63VzyMenehr6k3b165R6euw+3kEE6sJ/+K+91gqG6WQ0gvudeAXk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xy/HAAAA3gAAAA8AAAAAAAAAAAAAAAAAmAIAAGRy&#10;cy9kb3ducmV2LnhtbFBLBQYAAAAABAAEAPUAAACMAwAAAAA=&#10;">
                    <v:textbox>
                      <w:txbxContent>
                        <w:p w:rsidR="00862F6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CV651 closing with slope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FV587 opened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AutoShape 11974" o:spid="_x0000_s4249" type="#_x0000_t32" style="position:absolute;left:4376;top:14499;width:113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Q2isQAAADeAAAADwAAAGRycy9kb3ducmV2LnhtbESPUWvCMBSF3wf+h3AHvs3U6jrpjCKC&#10;MHxb9QdcmmvT2dyUJtr4781gsMfDOd85nPU22k7cafCtYwXzWQaCuHa65UbB+XR4W4HwAVlj55gU&#10;PMjDdjN5WWOp3cjfdK9CI1IJ+xIVmBD6UkpfG7LoZ64nTt7FDRZDkkMj9YBjKredzLOskBZbTgsG&#10;e9obqq/VzSrIzTwuDz/YL45VvOaXqilcPSo1fY27TxCBYvgP/9FfOnGrj/cCfu+kK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tDaKxAAAAN4AAAAPAAAAAAAAAAAA&#10;AAAAAKECAABkcnMvZG93bnJldi54bWxQSwUGAAAAAAQABAD5AAAAkgMAAAAA&#10;" strokeweight=".5pt">
                  <v:stroke endarrow="block"/>
                </v:shape>
                <v:group id="Group 11975" o:spid="_x0000_s4250" style="position:absolute;left:5448;top:15478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QVutccAAADe&#10;AAAADwAAAAAAAAAAAAAAAACqAgAAZHJzL2Rvd25yZXYueG1sUEsFBgAAAAAEAAQA+gAAAJ4DAAAA&#10;AA==&#10;">
                  <v:shape id="AutoShape 11976" o:spid="_x0000_s4251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HAcMUAAADeAAAADwAAAGRycy9kb3ducmV2LnhtbERPz2vCMBS+D/wfwhN2GTZVcJPaKHUg&#10;zIEH3bw/m7cmrHmpTdTuv18Ogx0/vt/lenCtuFEfrGcF0ywHQVx7bblR8PmxnSxAhIissfVMCn4o&#10;wHo1eiix0P7OB7odYyNSCIcCFZgYu0LKUBtyGDLfESfuy/cOY4J9I3WP9xTuWjnL82fp0HJqMNjR&#10;q6H6+3h1Cva76aY6G7t7P1zsfr6t2mvzdFLqcTxUSxCRhvgv/nO/aQWzxcs87U130hW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HAcMUAAADeAAAADwAAAAAAAAAA&#10;AAAAAAChAgAAZHJzL2Rvd25yZXYueG1sUEsFBgAAAAAEAAQA+QAAAJMDAAAAAA==&#10;"/>
                  <v:shape id="AutoShape 11977" o:spid="_x0000_s4252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1l68cAAADeAAAADwAAAGRycy9kb3ducmV2LnhtbESPQWsCMRSE74X+h/AKvRTNKmh1a5Rt&#10;QVDBg1bvr5vnJrh52W6irv++KRR6HGbmG2a26FwtrtQG61nBoJ+BIC69tlwpOHwuexMQISJrrD2T&#10;gjsFWMwfH2aYa3/jHV33sRIJwiFHBSbGJpcylIYchr5viJN38q3DmGRbSd3iLcFdLYdZNpYOLacF&#10;gw19GCrP+4tTsF0P3osvY9eb3bfdjpZFfalejko9P3XFG4hIXfwP/7VXWsFw8jqawu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HWXrxwAAAN4AAAAPAAAAAAAA&#10;AAAAAAAAAKECAABkcnMvZG93bnJldi54bWxQSwUGAAAAAAQABAD5AAAAlQMAAAAA&#10;"/>
                </v:group>
                <v:rect id="Rectangle 11978" o:spid="_x0000_s4253" style="position:absolute;left:5009;top:14949;width:141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jyE8QA&#10;AADeAAAADwAAAGRycy9kb3ducmV2LnhtbESPzYrCMBSF9wO+Q7gDsxvT6YDWahRRFF1q3bi7Nte2&#10;M81NaaJWn94sBJeH88c3mXWmFldqXWVZwU8/AkGcW11xoeCQrb4TEM4ja6wtk4I7OZhNex8TTLW9&#10;8Y6ue1+IMMIuRQWl900qpctLMuj6tiEO3tm2Bn2QbSF1i7cwbmoZR9FAGqw4PJTY0KKk/H9/MQpO&#10;VXzAxy5bR2a0+vXbLvu7HJdKfX128zEIT51/h1/tjVYQJ8NBAAg4AQX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I8hPEAAAA3gAAAA8AAAAAAAAAAAAAAAAAmAIAAGRycy9k&#10;b3ducmV2LnhtbFBLBQYAAAAABAAEAPUAAACJAwAAAAA=&#10;">
                  <v:textbox>
                    <w:txbxContent>
                      <w:p w:rsidR="00862F6C" w:rsidRPr="00F811DC" w:rsidRDefault="00862F6C" w:rsidP="00C85D7F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the cooling circuit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1979" o:spid="_x0000_s4254" type="#_x0000_t202" style="position:absolute;left:5713;top:15619;width:3857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98cUA&#10;AADeAAAADwAAAGRycy9kb3ducmV2LnhtbESPQWsCMRSE74L/ITzBW00UtXY1iiiCJ0vVFnp7bJ67&#10;i5uXZRPd9d+bQsHjMDPfMItVa0txp9oXjjUMBwoEcepMwZmG82n3NgPhA7LB0jFpeJCH1bLbWWBi&#10;XMNfdD+GTEQI+wQ15CFUiZQ+zcmiH7iKOHoXV1sMUdaZNDU2EW5LOVJqKi0WHBdyrGiTU3o93qyG&#10;78Pl92esPrOtnVSNa5Vk+yG17vfa9RxEoDa8wv/tvdEwmr1Ph/B3J1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b3xxQAAAN4AAAAPAAAAAAAAAAAAAAAAAJgCAABkcnMv&#10;ZG93bnJldi54bWxQSwUGAAAAAAQABAD1AAAAigMAAAAA&#10;" filled="f" stroked="f">
                  <v:textbox>
                    <w:txbxContent>
                      <w:p w:rsidR="00862F6C" w:rsidRPr="00F811DC" w:rsidRDefault="00862F6C" w:rsidP="007A7EA8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FV587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</w:p>
                    </w:txbxContent>
                  </v:textbox>
                </v:shape>
                <v:group id="Group 13089" o:spid="_x0000_s4255" style="position:absolute;left:1823;top:14774;width:677;height:597" coordorigin="1823,13990" coordsize="677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ceB5DIAAAA&#10;3gAAAA8AAAAAAAAAAAAAAAAAqgIAAGRycy9kb3ducmV2LnhtbFBLBQYAAAAABAAEAPoAAACfAwAA&#10;AAA=&#10;">
                  <v:oval id="Oval 5088" o:spid="_x0000_s4256" style="position:absolute;left:1823;top:13990;width:67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Ca8cA&#10;AADeAAAADwAAAGRycy9kb3ducmV2LnhtbESPQWvCQBSE70L/w/IEL0U31Tam0VWkIPUi1Cj2+sg+&#10;k2j2bchuNf33bqHgcZiZb5j5sjO1uFLrKssKXkYRCOLc6ooLBYf9epiAcB5ZY22ZFPySg+XiqTfH&#10;VNsb7+ia+UIECLsUFZTeN6mULi/JoBvZhjh4J9sa9EG2hdQt3gLc1HIcRbE0WHFYKLGhj5LyS/Zj&#10;FOj35/NbQkfefp3N+pRNvl/jy6dSg363moHw1PlH+L+90QrGyTSewN+dcAXk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MAmvHAAAA3gAAAA8AAAAAAAAAAAAAAAAAmAIAAGRy&#10;cy9kb3ducmV2LnhtbFBLBQYAAAAABAAEAPUAAACMAwAAAAA=&#10;" filled="f" strokecolor="black [3213]" strokeweight="1pt">
                    <v:shadow opacity="22938f" offset="0"/>
                    <v:textbox inset=",7.2pt,,7.2pt"/>
                  </v:oval>
                  <v:shape id="Text Box 5089" o:spid="_x0000_s4257" type="#_x0000_t202" style="position:absolute;left:1888;top:14068;width:61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eaccA&#10;AADeAAAADwAAAGRycy9kb3ducmV2LnhtbESPS2vDMBCE74H8B7GF3hqpIc3DtRJCQqGnlLhNILfF&#10;Wj+otTKWGrv/PioUchxm5hsm3Qy2EVfqfO1Yw/NEgSDOnam51PD1+fa0BOEDssHGMWn4JQ+b9XiU&#10;YmJcz0e6ZqEUEcI+QQ1VCG0ipc8rsugnriWOXuE6iyHKrpSmwz7CbSOnSs2lxZrjQoUt7SrKv7Mf&#10;q+F0KC7nmfoo9/al7d2gJNuV1PrxYdi+ggg0hHv4v/1uNEyXi/kM/u7EK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6HmnHAAAA3gAAAA8AAAAAAAAAAAAAAAAAmAIAAGRy&#10;cy9kb3ducmV2LnhtbFBLBQYAAAAABAAEAPUAAACMAwAAAAA=&#10;" filled="f" stroked="f">
                    <v:textbox>
                      <w:txbxContent>
                        <w:p w:rsidR="00862F6C" w:rsidRPr="00B47867" w:rsidRDefault="00862F6C">
                          <w:pPr>
                            <w:rPr>
                              <w:sz w:val="22"/>
                              <w:szCs w:val="22"/>
                              <w:lang w:val="fr-FR"/>
                            </w:rPr>
                          </w:pPr>
                          <w:r w:rsidRPr="00B47867">
                            <w:rPr>
                              <w:sz w:val="22"/>
                              <w:szCs w:val="22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3088" o:spid="_x0000_s4258" style="position:absolute;left:3686;top:14209;width:688;height:597" coordorigin="3686,13425" coordsize="688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Pef5McAAADe&#10;AAAADwAAAAAAAAAAAAAAAACqAgAAZHJzL2Rvd25yZXYueG1sUEsFBgAAAAAEAAQA+gAAAJ4DAAAA&#10;AA==&#10;">
                  <v:oval id="Oval 7050" o:spid="_x0000_s4259" style="position:absolute;left:3686;top:13425;width:67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uh88cA&#10;AADeAAAADwAAAGRycy9kb3ducmV2LnhtbESPQWvCQBSE74X+h+UVvBTdVNsYo6sUQfQi2Cjt9ZF9&#10;JtHs25BdNf57t1DocZiZb5jZojO1uFLrKssK3gYRCOLc6ooLBYf9qp+AcB5ZY22ZFNzJwWL+/DTD&#10;VNsbf9E184UIEHYpKii9b1IpXV6SQTewDXHwjrY16INsC6lbvAW4qeUwimJpsOKwUGJDy5Lyc3Yx&#10;CvTk9fSR0DdvdyezOmajn/f4vFaq99J9TkF46vx/+K+90QqGyTiO4fdOuAJ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7ofPHAAAA3gAAAA8AAAAAAAAAAAAAAAAAmAIAAGRy&#10;cy9kb3ducmV2LnhtbFBLBQYAAAAABAAEAPUAAACMAwAAAAA=&#10;" filled="f" strokecolor="black [3213]" strokeweight="1pt">
                    <v:shadow opacity="22938f" offset="0"/>
                    <v:textbox inset=",7.2pt,,7.2pt"/>
                  </v:oval>
                  <v:shape id="Text Box 7051" o:spid="_x0000_s4260" type="#_x0000_t202" style="position:absolute;left:3762;top:13503;width:61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AHsYA&#10;AADeAAAADwAAAGRycy9kb3ducmV2LnhtbESPzWrDMBCE74W8g9hCb43U0Py5kU1IKOTUErcJ5LZY&#10;G9vUWhlLjZ23jwqFHIeZ+YZZZYNtxIU6XzvW8DJWIIgLZ2ouNXx/vT8vQPiAbLBxTBqu5CFLRw8r&#10;TIzreU+XPJQiQtgnqKEKoU2k9EVFFv3YtcTRO7vOYoiyK6XpsI9w28iJUjNpsea4UGFLm4qKn/zX&#10;ajh8nE/HV/VZbu207d2gJNul1PrpcVi/gQg0hHv4v70zGiaL+WwOf3fiF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iAHsYAAADeAAAADwAAAAAAAAAAAAAAAACYAgAAZHJz&#10;L2Rvd25yZXYueG1sUEsFBgAAAAAEAAQA9QAAAIsDAAAAAA==&#10;" filled="f" stroked="f">
                    <v:textbox>
                      <w:txbxContent>
                        <w:p w:rsidR="00862F6C" w:rsidRPr="00B47867" w:rsidRDefault="00862F6C" w:rsidP="00145AD3">
                          <w:pPr>
                            <w:rPr>
                              <w:sz w:val="22"/>
                              <w:szCs w:val="22"/>
                              <w:lang w:val="fr-FR"/>
                            </w:rPr>
                          </w:pPr>
                          <w:r w:rsidRPr="00B47867">
                            <w:rPr>
                              <w:sz w:val="22"/>
                              <w:szCs w:val="22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oval id="Oval 4761" o:spid="_x0000_s4261" style="position:absolute;left:3510;top:4695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UjcIA&#10;AADeAAAADwAAAGRycy9kb3ducmV2LnhtbERPTWsCMRC9C/0PYYReRLO1amU1SikIvYlaeh43083i&#10;ZhKSVFd/vTkIHh/ve7nubCvOFGLjWMHbqABBXDndcK3g57AZzkHEhKyxdUwKrhRhvXrpLbHU7sI7&#10;Ou9TLXIIxxIVmJR8KWWsDFmMI+eJM/fngsWUYailDnjJ4baV46KYSYsN5waDnr4MVaf9v1Uw2d6q&#10;aaNPVz84Tnb+/bejYIxSr/3ucwEiUZee4of7WysYzz9meW++k6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tSNwgAAAN4AAAAPAAAAAAAAAAAAAAAAAJgCAABkcnMvZG93&#10;bnJldi54bWxQSwUGAAAAAAQABAD1AAAAhw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762" o:spid="_x0000_s4262" style="position:absolute;left:3135;top:5922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ZxFsUA&#10;AADeAAAADwAAAGRycy9kb3ducmV2LnhtbESPQWsCMRSE70L/Q3iCF6nZWrV2NUoRCt6KtvT8unnd&#10;LG5eQpLq6q83QsHjMDPfMMt1Z1txpBAbxwqeRgUI4srphmsFX5/vj3MQMSFrbB2TgjNFWK8eekss&#10;tTvxjo77VIsM4ViiApOSL6WMlSGLceQ8cfZ+XbCYsgy11AFPGW5bOS6KmbTYcF4w6GljqDrs/6yC&#10;ycelmjb6cPbDn8nOP393FIxRatDv3hYgEnXpHv5vb7WC8fxl9gq3O/kK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nEW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oval id="Oval 4763" o:spid="_x0000_s4263" style="position:absolute;left:2313;top:7446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OVsQA&#10;AADeAAAADwAAAGRycy9kb3ducmV2LnhtbESPy2oCMRSG94LvEE7BjWhG642pUYogdFfU0vXp5HQy&#10;ODkJSaqjT98sBJc//41vve1sKy4UYuNYwWRcgCCunG64VvB12o9WIGJC1tg6JgU3irDd9HtrLLW7&#10;8oEux1SLPMKxRAUmJV9KGStDFuPYeeLs/bpgMWUZaqkDXvO4beW0KBbSYsP5waCnnaHqfPyzCmaf&#10;92re6PPND39mB//63VEwRqnBS/f+BiJRl57hR/tDK5iulssMkHEyCs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1TlbEAAAA3gAAAA8AAAAAAAAAAAAAAAAAmAIAAGRycy9k&#10;b3ducmV2LnhtbFBLBQYAAAAABAAEAPUAAACJAwAAAAA=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64" o:spid="_x0000_s4264" style="position:absolute;left:6280;top:7427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rzcUA&#10;AADeAAAADwAAAGRycy9kb3ducmV2LnhtbESPT2sCMRTE70K/Q3gFL6JZrf/YGqUIQm9FK56fm9fN&#10;4uYlJKmufvqmUOhxmJnfMKtNZ1txpRAbxwrGowIEceV0w7WC4+duuAQRE7LG1jEpuFOEzfqpt8JS&#10;uxvv6XpItcgQjiUqMCn5UspYGbIYR84TZ+/LBYspy1BLHfCW4baVk6KYS4sN5wWDnraGqsvh2yqY&#10;fjyqWaMvdz84T/f+5dRRMEap/nP39goiUZf+w3/td61gslwsxvB7J18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evN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65" o:spid="_x0000_s4265" style="position:absolute;left:4912;top:9395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1usUA&#10;AADeAAAADwAAAGRycy9kb3ducmV2LnhtbESPQWsCMRSE74X+h/CEXopmu1qV1ShSKHgr2tLzc/Pc&#10;LG5eQhJ17a9vCgWPw8x8wyzXve3EhUJsHSt4GRUgiGunW24UfH2+D+cgYkLW2DkmBTeKsF49Piyx&#10;0u7KO7rsUyMyhGOFCkxKvpIy1oYsxpHzxNk7umAxZRkaqQNeM9x2siyKqbTYcl4w6OnNUH3an62C&#10;ycdP/drq080/HyY7P/7uKRij1NOg3yxAJOrTPfzf3moF5Xw2K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3W6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Oval 4766" o:spid="_x0000_s4266" style="position:absolute;left:2390;top:11584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QIcUA&#10;AADeAAAADwAAAGRycy9kb3ducmV2LnhtbESPT2sCMRTE74LfITzBi2jWP62yNYoUhN6KtvT83Lxu&#10;FjcvIUl17advBKHHYWZ+w6y3nW3FhUJsHCuYTgoQxJXTDdcKPj/24xWImJA1to5JwY0ibDf93hpL&#10;7a58oMsx1SJDOJaowKTkSyljZchinDhPnL1vFyymLEMtdcBrhttWzoriWVpsOC8Y9PRqqDoff6yC&#10;xftv9dTo882PTouDn391FIxRajjodi8gEnXpP/xov2kFs9VyOYf7nXwF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9Ah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67" o:spid="_x0000_s4267" style="position:absolute;left:5069;top:13505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5IVcUA&#10;AADeAAAADwAAAGRycy9kb3ducmV2LnhtbESPQWsCMRSE74X+h/CEXopmq1uV1ShSKHgr2tLzc/Pc&#10;LG5eQhJ17a9vCgWPw8x8wyzXve3EhUJsHSt4GRUgiGunW24UfH2+D+cgYkLW2DkmBTeKsF49Piyx&#10;0u7KO7rsUyMyhGOFCkxKvpIy1oYsxpHzxNk7umAxZRkaqQNeM9x2clwUU2mx5bxg0NObofq0P1sF&#10;5cdP/drq080/H8qdn3z3FIxR6mnQbxYgEvXpHv5vb7WC8Xw2K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khV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Oval 4768" o:spid="_x0000_s4268" style="position:absolute;left:4936;top:14807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LtzsUA&#10;AADeAAAADwAAAGRycy9kb3ducmV2LnhtbESPQWsCMRSE74L/IbxCL1KzWrfK1iilUOhN1NLz6+Z1&#10;s7h5CUmqa3+9EQSPw8x8wyzXve3EkUJsHSuYjAsQxLXTLTcKvvYfTwsQMSFr7ByTgjNFWK+GgyVW&#10;2p14S8ddakSGcKxQgUnJV1LG2pDFOHaeOHu/LlhMWYZG6oCnDLednBbFi7TYcl4w6OndUH3Y/VkF&#10;s81/Xbb6cPajn9nWP3/3FIxR6vGhf3sFkahP9/Ct/akVTBfzeQnXO/kK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gu3O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691C86" w:rsidRPr="0051716F" w:rsidRDefault="00691C86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97D21" w:rsidRPr="0051716F" w:rsidRDefault="00397D21" w:rsidP="00397D21">
      <w:pPr>
        <w:jc w:val="both"/>
        <w:rPr>
          <w:szCs w:val="20"/>
        </w:rPr>
      </w:pPr>
    </w:p>
    <w:p w:rsidR="003378BB" w:rsidRPr="0051716F" w:rsidRDefault="0023450B" w:rsidP="00397D21">
      <w:pPr>
        <w:spacing w:before="120"/>
        <w:ind w:left="170"/>
        <w:jc w:val="center"/>
        <w:rPr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75760640" behindDoc="0" locked="0" layoutInCell="1" allowOverlap="1" wp14:anchorId="3EC42507" wp14:editId="05CD60FA">
                <wp:simplePos x="0" y="0"/>
                <wp:positionH relativeFrom="column">
                  <wp:posOffset>3162935</wp:posOffset>
                </wp:positionH>
                <wp:positionV relativeFrom="paragraph">
                  <wp:posOffset>2624455</wp:posOffset>
                </wp:positionV>
                <wp:extent cx="259080" cy="257810"/>
                <wp:effectExtent l="19050" t="19050" r="26670" b="27940"/>
                <wp:wrapNone/>
                <wp:docPr id="17828" name="Oval 2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EF4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97" o:spid="_x0000_s4269" style="position:absolute;left:0;text-align:left;margin-left:249.05pt;margin-top:206.65pt;width:20.4pt;height:20.3pt;z-index:275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" strokecolor="#4a7ebb" strokeweight="3.5pt">
                <v:textbox inset="0,0,0,0">
                  <w:txbxContent>
                    <w:p w:rsidR="00862F6C" w:rsidRPr="00A87CE9" w:rsidRDefault="00862F6C" w:rsidP="00EF4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97D21" w:rsidRPr="0051716F">
        <w:rPr>
          <w:szCs w:val="20"/>
        </w:rPr>
        <w:br w:type="page"/>
      </w:r>
    </w:p>
    <w:p w:rsidR="003378BB" w:rsidRPr="00D63381" w:rsidRDefault="0023450B" w:rsidP="00397D21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sv-SE" w:eastAsia="sv-SE"/>
        </w:rPr>
        <mc:AlternateContent>
          <mc:Choice Requires="wpg">
            <w:drawing>
              <wp:anchor distT="0" distB="0" distL="114300" distR="114300" simplePos="0" relativeHeight="274349568" behindDoc="0" locked="0" layoutInCell="1" allowOverlap="1" wp14:anchorId="330E0BB9" wp14:editId="3CE474D3">
                <wp:simplePos x="0" y="0"/>
                <wp:positionH relativeFrom="column">
                  <wp:posOffset>-26670</wp:posOffset>
                </wp:positionH>
                <wp:positionV relativeFrom="paragraph">
                  <wp:posOffset>110490</wp:posOffset>
                </wp:positionV>
                <wp:extent cx="5861685" cy="5964555"/>
                <wp:effectExtent l="0" t="0" r="24765" b="93345"/>
                <wp:wrapNone/>
                <wp:docPr id="28734" name="Group 4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685" cy="5964555"/>
                          <a:chOff x="1376" y="599"/>
                          <a:chExt cx="9231" cy="9393"/>
                        </a:xfrm>
                      </wpg:grpSpPr>
                      <wps:wsp>
                        <wps:cNvPr id="28735" name="AutoShape 509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59" y="1261"/>
                            <a:ext cx="0" cy="873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8" name="Text Box 5095"/>
                        <wps:cNvSpPr txBox="1">
                          <a:spLocks noChangeArrowheads="1"/>
                        </wps:cNvSpPr>
                        <wps:spPr bwMode="auto">
                          <a:xfrm>
                            <a:off x="7388" y="1875"/>
                            <a:ext cx="1954" cy="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9" name="AutoShape 5096"/>
                        <wps:cNvCnPr>
                          <a:cxnSpLocks noChangeShapeType="1"/>
                        </wps:cNvCnPr>
                        <wps:spPr bwMode="auto">
                          <a:xfrm flipH="1">
                            <a:off x="1726" y="1196"/>
                            <a:ext cx="0" cy="498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210" name="Group 5112"/>
                        <wpg:cNvGrpSpPr>
                          <a:grpSpLocks/>
                        </wpg:cNvGrpSpPr>
                        <wpg:grpSpPr bwMode="auto">
                          <a:xfrm>
                            <a:off x="3602" y="1807"/>
                            <a:ext cx="227" cy="560"/>
                            <a:chOff x="4444" y="2685"/>
                            <a:chExt cx="255" cy="720"/>
                          </a:xfrm>
                        </wpg:grpSpPr>
                        <wps:wsp>
                          <wps:cNvPr id="18211" name="AutoShape 5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12" name="AutoShape 5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213" name="AutoShape 5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3" y="1814"/>
                            <a:ext cx="19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5" name="AutoShape 51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92" y="9978"/>
                            <a:ext cx="504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6" name="Text Box 51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1851"/>
                            <a:ext cx="278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Current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lead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IL652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7" name="AutoShape 5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193" y="5501"/>
                            <a:ext cx="504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218" name="Group 5143"/>
                        <wpg:cNvGrpSpPr>
                          <a:grpSpLocks/>
                        </wpg:cNvGrpSpPr>
                        <wpg:grpSpPr bwMode="auto">
                          <a:xfrm>
                            <a:off x="3602" y="6230"/>
                            <a:ext cx="227" cy="560"/>
                            <a:chOff x="4444" y="2685"/>
                            <a:chExt cx="255" cy="720"/>
                          </a:xfrm>
                        </wpg:grpSpPr>
                        <wps:wsp>
                          <wps:cNvPr id="18219" name="AutoShape 5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20" name="AutoShape 5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221" name="AutoShape 5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3" y="6237"/>
                            <a:ext cx="19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2" name="Text Box 5147"/>
                        <wps:cNvSpPr txBox="1">
                          <a:spLocks noChangeArrowheads="1"/>
                        </wps:cNvSpPr>
                        <wps:spPr bwMode="auto">
                          <a:xfrm>
                            <a:off x="3860" y="6163"/>
                            <a:ext cx="2781" cy="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Current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lead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IL653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3" name="AutoShape 5098"/>
                        <wps:cNvCnPr>
                          <a:cxnSpLocks noChangeShapeType="1"/>
                        </wps:cNvCnPr>
                        <wps:spPr bwMode="auto">
                          <a:xfrm>
                            <a:off x="2804" y="2358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4" name="AutoShape 5099"/>
                        <wps:cNvCnPr>
                          <a:cxnSpLocks noChangeShapeType="1"/>
                        </wps:cNvCnPr>
                        <wps:spPr bwMode="auto">
                          <a:xfrm>
                            <a:off x="6825" y="2348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5" name="AutoShape 5100"/>
                        <wps:cNvCnPr>
                          <a:cxnSpLocks noChangeShapeType="1"/>
                        </wps:cNvCnPr>
                        <wps:spPr bwMode="auto">
                          <a:xfrm>
                            <a:off x="2815" y="2372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6" name="Text Box 5101"/>
                        <wps:cNvSpPr txBox="1">
                          <a:spLocks noChangeArrowheads="1"/>
                        </wps:cNvSpPr>
                        <wps:spPr bwMode="auto">
                          <a:xfrm>
                            <a:off x="5183" y="3944"/>
                            <a:ext cx="195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227" name="Group 5102"/>
                        <wpg:cNvGrpSpPr>
                          <a:grpSpLocks/>
                        </wpg:cNvGrpSpPr>
                        <wpg:grpSpPr bwMode="auto">
                          <a:xfrm>
                            <a:off x="5063" y="3936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18228" name="AutoShape 5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29" name="AutoShape 5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230" name="AutoShape 5105"/>
                        <wps:cNvCnPr>
                          <a:cxnSpLocks noChangeShapeType="1"/>
                        </wps:cNvCnPr>
                        <wps:spPr bwMode="auto">
                          <a:xfrm>
                            <a:off x="2800" y="3933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1" name="AutoShape 5106"/>
                        <wps:cNvCnPr>
                          <a:cxnSpLocks noChangeShapeType="1"/>
                        </wps:cNvCnPr>
                        <wps:spPr bwMode="auto">
                          <a:xfrm>
                            <a:off x="6810" y="3453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2" name="AutoShape 5107"/>
                        <wps:cNvCnPr>
                          <a:cxnSpLocks noChangeShapeType="1"/>
                        </wps:cNvCnPr>
                        <wps:spPr bwMode="auto">
                          <a:xfrm>
                            <a:off x="2800" y="3477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3" name="Rectangle 5108"/>
                        <wps:cNvSpPr>
                          <a:spLocks noChangeArrowheads="1"/>
                        </wps:cNvSpPr>
                        <wps:spPr bwMode="auto">
                          <a:xfrm>
                            <a:off x="6102" y="2620"/>
                            <a:ext cx="137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ooling in 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4" name="Text Box 5109"/>
                        <wps:cNvSpPr txBox="1">
                          <a:spLocks noChangeArrowheads="1"/>
                        </wps:cNvSpPr>
                        <wps:spPr bwMode="auto">
                          <a:xfrm>
                            <a:off x="7478" y="2620"/>
                            <a:ext cx="238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CV652 regulated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del w:id="38" w:author="Konrad Gajewski" w:date="2020-03-05T10:52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TT692 </w:delText>
                                </w:r>
                              </w:del>
                              <w:ins w:id="39" w:author="Konrad Gajewski" w:date="2020-03-05T10:52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56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del w:id="40" w:author="Konrad Gajewski" w:date="2020-03-05T10:52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TT692setpoint</w:delText>
                                </w:r>
                                <w:r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ins w:id="41" w:author="Konrad Gajewski" w:date="2020-03-05T10:52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56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:rsidR="00862F6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FT652 = FT652setpoint</w:t>
                              </w:r>
                            </w:p>
                            <w:p w:rsidR="00862F6C" w:rsidRPr="00F811DC" w:rsidRDefault="00862F6C" w:rsidP="0042504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FV587 opened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5" name="Rectangle 5110"/>
                        <wps:cNvSpPr>
                          <a:spLocks noChangeArrowheads="1"/>
                        </wps:cNvSpPr>
                        <wps:spPr bwMode="auto">
                          <a:xfrm>
                            <a:off x="2093" y="2628"/>
                            <a:ext cx="1376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Gas and Current lead</w:t>
                              </w:r>
                            </w:p>
                            <w:p w:rsidR="00862F6C" w:rsidRPr="00F811DC" w:rsidRDefault="00862F6C" w:rsidP="001D507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heating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6" name="Text Box 5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69" y="2628"/>
                            <a:ext cx="2386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EH652</w:t>
                              </w:r>
                              <w:ins w:id="42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TT652 = TT652setpoint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</w:t>
                              </w:r>
                              <w:ins w:id="43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2B</w:t>
                                </w:r>
                              </w:ins>
                              <w:del w:id="44" w:author="Konrad Gajewski" w:date="2020-03-05T10:58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6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</w:t>
                              </w:r>
                              <w:ins w:id="45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ins>
                              <w:del w:id="46" w:author="Konrad Gajewski" w:date="2020-03-05T10:58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6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= TT65</w:t>
                              </w:r>
                              <w:ins w:id="47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2</w:t>
                                </w:r>
                              </w:ins>
                              <w:del w:id="48" w:author="Konrad Gajewski" w:date="2020-03-05T10:58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6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F811DC" w:rsidRDefault="00862F6C" w:rsidP="001D507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7" name="AutoShape 5129"/>
                        <wps:cNvCnPr>
                          <a:cxnSpLocks noChangeShapeType="1"/>
                        </wps:cNvCnPr>
                        <wps:spPr bwMode="auto">
                          <a:xfrm>
                            <a:off x="2804" y="6781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8" name="AutoShape 5130"/>
                        <wps:cNvCnPr>
                          <a:cxnSpLocks noChangeShapeType="1"/>
                        </wps:cNvCnPr>
                        <wps:spPr bwMode="auto">
                          <a:xfrm>
                            <a:off x="6814" y="6771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9" name="AutoShape 5131"/>
                        <wps:cNvCnPr>
                          <a:cxnSpLocks noChangeShapeType="1"/>
                        </wps:cNvCnPr>
                        <wps:spPr bwMode="auto">
                          <a:xfrm>
                            <a:off x="2815" y="6795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44" name="Text Box 5132"/>
                        <wps:cNvSpPr txBox="1">
                          <a:spLocks noChangeArrowheads="1"/>
                        </wps:cNvSpPr>
                        <wps:spPr bwMode="auto">
                          <a:xfrm>
                            <a:off x="5183" y="8367"/>
                            <a:ext cx="195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145" name="Group 5133"/>
                        <wpg:cNvGrpSpPr>
                          <a:grpSpLocks/>
                        </wpg:cNvGrpSpPr>
                        <wpg:grpSpPr bwMode="auto">
                          <a:xfrm>
                            <a:off x="5063" y="8359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14146" name="AutoShape 5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47" name="AutoShape 5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148" name="AutoShape 5136"/>
                        <wps:cNvCnPr>
                          <a:cxnSpLocks noChangeShapeType="1"/>
                        </wps:cNvCnPr>
                        <wps:spPr bwMode="auto">
                          <a:xfrm>
                            <a:off x="2800" y="8356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49" name="AutoShape 5137"/>
                        <wps:cNvCnPr>
                          <a:cxnSpLocks noChangeShapeType="1"/>
                        </wps:cNvCnPr>
                        <wps:spPr bwMode="auto">
                          <a:xfrm>
                            <a:off x="6799" y="7876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50" name="AutoShape 5138"/>
                        <wps:cNvCnPr>
                          <a:cxnSpLocks noChangeShapeType="1"/>
                        </wps:cNvCnPr>
                        <wps:spPr bwMode="auto">
                          <a:xfrm>
                            <a:off x="2800" y="7900"/>
                            <a:ext cx="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51" name="Rectangle 5139"/>
                        <wps:cNvSpPr>
                          <a:spLocks noChangeArrowheads="1"/>
                        </wps:cNvSpPr>
                        <wps:spPr bwMode="auto">
                          <a:xfrm>
                            <a:off x="6102" y="7043"/>
                            <a:ext cx="1304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ooling in 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2" name="Text Box 5140"/>
                        <wps:cNvSpPr txBox="1">
                          <a:spLocks noChangeArrowheads="1"/>
                        </wps:cNvSpPr>
                        <wps:spPr bwMode="auto">
                          <a:xfrm>
                            <a:off x="7397" y="7043"/>
                            <a:ext cx="2386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CV653 regulated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del w:id="49" w:author="Konrad Gajewski" w:date="2020-03-05T10:52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TT693 </w:delText>
                                </w:r>
                              </w:del>
                              <w:ins w:id="50" w:author="Konrad Gajewski" w:date="2020-03-05T10:52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57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del w:id="51" w:author="Konrad Gajewski" w:date="2020-03-05T10:53:00Z">
                                <w:r w:rsidRPr="00F811DC"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TT693setpoint</w:delText>
                                </w:r>
                                <w:r w:rsidDel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</w:del>
                              <w:ins w:id="52" w:author="Konrad Gajewski" w:date="2020-03-05T10:53:00Z"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57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:rsidR="00862F6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FT653 = FT653setpoint</w:t>
                              </w:r>
                            </w:p>
                            <w:p w:rsidR="00862F6C" w:rsidRPr="00F811DC" w:rsidRDefault="00862F6C" w:rsidP="0042504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FV587 opened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3" name="Rectangle 5141"/>
                        <wps:cNvSpPr>
                          <a:spLocks noChangeArrowheads="1"/>
                        </wps:cNvSpPr>
                        <wps:spPr bwMode="auto">
                          <a:xfrm>
                            <a:off x="2093" y="7051"/>
                            <a:ext cx="1304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Gas and Current lead</w:t>
                              </w:r>
                            </w:p>
                            <w:p w:rsidR="00862F6C" w:rsidRPr="00F811DC" w:rsidRDefault="00862F6C" w:rsidP="003378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heating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4" name="Text Box 5142"/>
                        <wps:cNvSpPr txBox="1">
                          <a:spLocks noChangeArrowheads="1"/>
                        </wps:cNvSpPr>
                        <wps:spPr bwMode="auto">
                          <a:xfrm>
                            <a:off x="3392" y="7051"/>
                            <a:ext cx="2386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EH653</w:t>
                              </w:r>
                              <w:ins w:id="53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</w:t>
                                </w:r>
                              </w:ins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TT653 = TT653setpoint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EH65</w:t>
                              </w:r>
                              <w:ins w:id="54" w:author="Konrad Gajewski" w:date="2020-03-05T10:58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3B</w:t>
                                </w:r>
                              </w:ins>
                              <w:del w:id="55" w:author="Konrad Gajewski" w:date="2020-03-05T10:58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7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regulated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TT65</w:t>
                              </w:r>
                              <w:ins w:id="56" w:author="Konrad Gajewski" w:date="2020-03-05T10:59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ins>
                              <w:del w:id="57" w:author="Konrad Gajewski" w:date="2020-03-05T10:59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7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= TT65</w:t>
                              </w:r>
                              <w:ins w:id="58" w:author="Konrad Gajewski" w:date="2020-03-05T10:59:00Z">
                                <w:r w:rsidR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ins>
                              <w:del w:id="59" w:author="Konrad Gajewski" w:date="2020-03-05T10:59:00Z">
                                <w:r w:rsidRPr="00F811DC" w:rsidDel="00BF237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delText>7</w:delText>
                                </w:r>
                              </w:del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F811DC" w:rsidRDefault="00862F6C" w:rsidP="003378B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5" name="AutoShape 7043"/>
                        <wps:cNvCnPr>
                          <a:cxnSpLocks noChangeShapeType="1"/>
                        </wps:cNvCnPr>
                        <wps:spPr bwMode="auto">
                          <a:xfrm>
                            <a:off x="5191" y="9361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156" name="Group 11968"/>
                        <wpg:cNvGrpSpPr>
                          <a:grpSpLocks/>
                        </wpg:cNvGrpSpPr>
                        <wpg:grpSpPr bwMode="auto">
                          <a:xfrm>
                            <a:off x="4638" y="8991"/>
                            <a:ext cx="3762" cy="709"/>
                            <a:chOff x="2408" y="7916"/>
                            <a:chExt cx="3762" cy="1094"/>
                          </a:xfrm>
                        </wpg:grpSpPr>
                        <wps:wsp>
                          <wps:cNvPr id="14157" name="Rectangle 11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" y="7916"/>
                              <a:ext cx="137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Stop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58" name="Text Box 119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" y="7916"/>
                              <a:ext cx="238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CV653 clos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ed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with slope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FV587 opened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159" name="AutoShape 7035"/>
                        <wps:cNvCnPr>
                          <a:cxnSpLocks noChangeShapeType="1"/>
                        </wps:cNvCnPr>
                        <wps:spPr bwMode="auto">
                          <a:xfrm>
                            <a:off x="5210" y="4874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160" name="Group 11971"/>
                        <wpg:cNvGrpSpPr>
                          <a:grpSpLocks/>
                        </wpg:cNvGrpSpPr>
                        <wpg:grpSpPr bwMode="auto">
                          <a:xfrm>
                            <a:off x="4646" y="4490"/>
                            <a:ext cx="3762" cy="709"/>
                            <a:chOff x="2408" y="7916"/>
                            <a:chExt cx="3762" cy="1094"/>
                          </a:xfrm>
                        </wpg:grpSpPr>
                        <wps:wsp>
                          <wps:cNvPr id="14161" name="Rectangle 11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" y="7916"/>
                              <a:ext cx="137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Stop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62" name="Text Box 119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" y="7916"/>
                              <a:ext cx="2386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CV652 closing with slope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FV587 opened</w:t>
                                </w: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62F6C" w:rsidRPr="00F811DC" w:rsidRDefault="00862F6C" w:rsidP="00C85D7F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63" name="Group 13086"/>
                        <wpg:cNvGrpSpPr>
                          <a:grpSpLocks/>
                        </wpg:cNvGrpSpPr>
                        <wpg:grpSpPr bwMode="auto">
                          <a:xfrm>
                            <a:off x="1376" y="599"/>
                            <a:ext cx="675" cy="597"/>
                            <a:chOff x="1376" y="834"/>
                            <a:chExt cx="675" cy="597"/>
                          </a:xfrm>
                        </wpg:grpSpPr>
                        <wps:wsp>
                          <wps:cNvPr id="14164" name="Oval 5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6" y="834"/>
                              <a:ext cx="675" cy="59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4266" name="Text Box 5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7" y="912"/>
                              <a:ext cx="612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2F6C" w:rsidRPr="00AF134C" w:rsidRDefault="00862F6C" w:rsidP="001D507E">
                                <w:pPr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AF134C"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67" name="Group 13087"/>
                        <wpg:cNvGrpSpPr>
                          <a:grpSpLocks/>
                        </wpg:cNvGrpSpPr>
                        <wpg:grpSpPr bwMode="auto">
                          <a:xfrm>
                            <a:off x="9932" y="630"/>
                            <a:ext cx="675" cy="597"/>
                            <a:chOff x="9932" y="865"/>
                            <a:chExt cx="675" cy="597"/>
                          </a:xfrm>
                        </wpg:grpSpPr>
                        <wps:wsp>
                          <wps:cNvPr id="14268" name="Oval 70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2" y="865"/>
                              <a:ext cx="675" cy="59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4269" name="Text Box 70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53" y="943"/>
                              <a:ext cx="612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2F6C" w:rsidRPr="00AF134C" w:rsidRDefault="00862F6C" w:rsidP="00043DD8">
                                <w:pPr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AF134C"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70" name="Oval 4770"/>
                        <wps:cNvSpPr>
                          <a:spLocks noChangeArrowheads="1"/>
                        </wps:cNvSpPr>
                        <wps:spPr bwMode="auto">
                          <a:xfrm>
                            <a:off x="1992" y="256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71" name="Oval 4771"/>
                        <wps:cNvSpPr>
                          <a:spLocks noChangeArrowheads="1"/>
                        </wps:cNvSpPr>
                        <wps:spPr bwMode="auto">
                          <a:xfrm>
                            <a:off x="5968" y="2602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24" name="Oval 4772"/>
                        <wps:cNvSpPr>
                          <a:spLocks noChangeArrowheads="1"/>
                        </wps:cNvSpPr>
                        <wps:spPr bwMode="auto">
                          <a:xfrm>
                            <a:off x="4620" y="449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25" name="Oval 4773"/>
                        <wps:cNvSpPr>
                          <a:spLocks noChangeArrowheads="1"/>
                        </wps:cNvSpPr>
                        <wps:spPr bwMode="auto">
                          <a:xfrm>
                            <a:off x="1954" y="6977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26" name="Oval 4774"/>
                        <wps:cNvSpPr>
                          <a:spLocks noChangeArrowheads="1"/>
                        </wps:cNvSpPr>
                        <wps:spPr bwMode="auto">
                          <a:xfrm>
                            <a:off x="5932" y="694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27" name="Oval 4775"/>
                        <wps:cNvSpPr>
                          <a:spLocks noChangeArrowheads="1"/>
                        </wps:cNvSpPr>
                        <wps:spPr bwMode="auto">
                          <a:xfrm>
                            <a:off x="4614" y="892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B22B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76" o:spid="_x0000_s4270" style="position:absolute;left:0;text-align:left;margin-left:-2.1pt;margin-top:8.7pt;width:461.55pt;height:469.65pt;z-index:274349568" coordorigin="1376,599" coordsize="9231,9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">
                <v:shape id="AutoShape 5094" o:spid="_x0000_s4271" type="#_x0000_t32" style="position:absolute;left:10259;top:1261;width:0;height:8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qvoMYAAADeAAAADwAAAGRycy9kb3ducmV2LnhtbESPT4vCMBTE7wt+h/AEb2uq4laqUURd&#10;3MNe/HPw+Ghem2LzUppU67ffLCzscZiZ3zCrTW9r8aDWV44VTMYJCOLc6YpLBdfL5/sChA/IGmvH&#10;pOBFHjbrwdsKM+2efKLHOZQiQthnqMCE0GRS+tyQRT92DXH0CtdaDFG2pdQtPiPc1nKaJB/SYsVx&#10;wWBDO0P5/dxZBfvXd37skqY0aXE4dWkh/eRWKDUa9tsliEB9+A//tb+0gukinc3h9068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qr6DGAAAA3gAAAA8AAAAAAAAA&#10;AAAAAAAAoQIAAGRycy9kb3ducmV2LnhtbFBLBQYAAAAABAAEAPkAAACUAwAAAAA=&#10;" strokeweight=".5pt">
                  <v:stroke startarrow="block"/>
                </v:shape>
                <v:shape id="Text Box 5095" o:spid="_x0000_s4272" type="#_x0000_t202" style="position:absolute;left:7388;top:1875;width:195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idsUA&#10;AADeAAAADwAAAGRycy9kb3ducmV2LnhtbESPzW7CQAyE75V4h5WRuFRlAyp/gQUVpCKuUB7AZE0S&#10;kfVG2S0Jb48PSNxszXjm82rTuUrdqQmlZwOjYQKKOPO25NzA+e/3aw4qRGSLlWcy8KAAm3XvY4Wp&#10;9S0f6X6KuZIQDikaKGKsU61DVpDDMPQ1sWhX3ziMsja5tg22Eu4qPU6SqXZYsjQUWNOuoOx2+ncG&#10;rof2c7JoL/t4nh2/p1ssZxf/MGbQ736WoCJ18W1+XR+s4M/HifDKOzKDXj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mJ2xQAAAN4AAAAPAAAAAAAAAAAAAAAAAJgCAABkcnMv&#10;ZG93bnJldi54bWxQSwUGAAAAAAQABAD1AAAAigMAAAAA&#10;" stroked="f">
                  <v:textbox>
                    <w:txbxContent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5096" o:spid="_x0000_s4273" type="#_x0000_t32" style="position:absolute;left:1726;top:1196;width:0;height:49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mSMEAAADeAAAADwAAAGRycy9kb3ducmV2LnhtbERPzYrCMBC+L/gOYQRva2oV0WoUWRBk&#10;b1YfYGjGptpMSpO18e03Cwve5uP7ne0+2lY8qfeNYwWzaQaCuHK64VrB9XL8XIHwAVlj65gUvMjD&#10;fjf62GKh3cBnepahFimEfYEKTAhdIaWvDFn0U9cRJ+7meoshwb6WuschhdtW5lm2lBYbTg0GO/oy&#10;VD3KH6sgN7O4ON6xm3+X8ZHfynrpqkGpyTgeNiACxfAW/7tPOs1f5dka/t5JN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uZIwQAAAN4AAAAPAAAAAAAAAAAAAAAA&#10;AKECAABkcnMvZG93bnJldi54bWxQSwUGAAAAAAQABAD5AAAAjwMAAAAA&#10;" strokeweight=".5pt">
                  <v:stroke endarrow="block"/>
                </v:shape>
                <v:group id="Group 5112" o:spid="_x0000_s4274" style="position:absolute;left:3602;top:1807;width:227;height:56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1wkrMcAAADe&#10;AAAADwAAAAAAAAAAAAAAAACqAgAAZHJzL2Rvd25yZXYueG1sUEsFBgAAAAAEAAQA+gAAAJ4DAAAA&#10;AA==&#10;">
                  <v:shape id="AutoShape 5113" o:spid="_x0000_s4275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u7gMQAAADeAAAADwAAAGRycy9kb3ducmV2LnhtbERPTWsCMRC9F/wPYQQvRbMrtMhqlG1B&#10;qAUP2nofN+MmuJlsN1HXf98UCt7m8T5nsepdI67UBetZQT7JQBBXXluuFXx/rcczECEia2w8k4I7&#10;BVgtB08LLLS/8Y6u+1iLFMKhQAUmxraQMlSGHIaJb4kTd/Kdw5hgV0vd4S2Fu0ZOs+xVOrScGgy2&#10;9G6oOu8vTsF2k7+VR2M3n7sfu31Zl82lfj4oNRr25RxEpD4+xP/uD53mz6Z5Dn/vpBv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27uAxAAAAN4AAAAPAAAAAAAAAAAA&#10;AAAAAKECAABkcnMvZG93bnJldi54bWxQSwUGAAAAAAQABAD5AAAAkgMAAAAA&#10;"/>
                  <v:shape id="AutoShape 5114" o:spid="_x0000_s4276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kl98UAAADeAAAADwAAAGRycy9kb3ducmV2LnhtbERP32vCMBB+H/g/hBN8GZq2sCHVKN1A&#10;mAMfdPP9bG5NWHPpmqj1v18GA9/u4/t5y/XgWnGhPljPCvJZBoK49tpyo+DzYzOdgwgRWWPrmRTc&#10;KMB6NXpYYqn9lfd0OcRGpBAOJSowMXallKE25DDMfEecuC/fO4wJ9o3UPV5TuGtlkWXP0qHl1GCw&#10;o1dD9ffh7BTstvlLdTJ2+77/sbunTdWem8ejUpPxUC1ARBriXfzvftNp/rzIC/h7J90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kl98UAAADeAAAADwAAAAAAAAAA&#10;AAAAAAChAgAAZHJzL2Rvd25yZXYueG1sUEsFBgAAAAAEAAQA+QAAAJMDAAAAAA==&#10;"/>
                </v:group>
                <v:shape id="AutoShape 5115" o:spid="_x0000_s4277" type="#_x0000_t32" style="position:absolute;left:1733;top:1814;width:198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0xr8QAAADeAAAADwAAAGRycy9kb3ducmV2LnhtbERPTWvCQBC9F/wPyxS8lLqJgoTUVUqh&#10;IB6Eag4eh91pEpqdjbtrjP/eLQje5vE+Z7UZbScG8qF1rCCfZSCItTMt1wqq4/d7ASJEZIOdY1Jw&#10;owCb9eRlhaVxV/6h4RBrkUI4lKigibEvpQy6IYth5nrixP06bzEm6GtpPF5TuO3kPMuW0mLLqaHB&#10;nr4a0n+Hi1XQ7qp9Nbydo9fFLj/5PBxPnVZq+jp+foCINMan+OHemjS/mOcL+H8n3S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TGvxAAAAN4AAAAPAAAAAAAAAAAA&#10;AAAAAKECAABkcnMvZG93bnJldi54bWxQSwUGAAAAAAQABAD5AAAAkgMAAAAA&#10;"/>
                <v:shape id="AutoShape 5116" o:spid="_x0000_s4278" type="#_x0000_t32" style="position:absolute;left:5192;top:9978;width:504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Z6kMIAAADeAAAADwAAAGRycy9kb3ducmV2LnhtbERP3WrCMBS+H/gO4Qi7m2nrJlJNRQaC&#10;7G6dD3Bojk1tc1KaaLO3XwaD3Z2P7/fsD9EO4kGT7xwryFcZCOLG6Y5bBZev08sWhA/IGgfHpOCb&#10;PByqxdMeS+1m/qRHHVqRQtiXqMCEMJZS+saQRb9yI3Hirm6yGBKcWqknnFO4HWSRZRtpsePUYHCk&#10;d0NNX9+tgsLk8fV0w3H9Uce+uNbtxjWzUs/LeNyBCBTDv/jPfdZp/rbI3+D3nXSD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Z6kMIAAADeAAAADwAAAAAAAAAAAAAA&#10;AAChAgAAZHJzL2Rvd25yZXYueG1sUEsFBgAAAAAEAAQA+QAAAJADAAAAAA==&#10;" strokeweight=".5pt">
                  <v:stroke endarrow="block"/>
                </v:shape>
                <v:shape id="Text Box 5117" o:spid="_x0000_s4279" type="#_x0000_t202" style="position:absolute;left:3878;top:1851;width:278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FQsEA&#10;AADeAAAADwAAAGRycy9kb3ducmV2LnhtbERPy6rCMBDdC/cfwghuRFNFq1ajXAUvbn18wNiMbbGZ&#10;lCba+vdGuOBuDuc5q01rSvGk2hWWFYyGEQji1OqCMwWX834wB+E8ssbSMil4kYPN+qezwkTbho/0&#10;PPlMhBB2CSrIva8SKV2ak0E3tBVx4G62NugDrDOpa2xCuCnlOIpiabDg0JBjRbuc0vvpYRTcDk1/&#10;umiuf/4yO07iLRazq30p1eu2v0sQnlr/Ff+7DzrMn49HMXzeCTf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oxULBAAAA3gAAAA8AAAAAAAAAAAAAAAAAmAIAAGRycy9kb3du&#10;cmV2LnhtbFBLBQYAAAAABAAEAPUAAACGAwAAAAA=&#10;" stroked="f">
                  <v:textbox>
                    <w:txbxContent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Current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lead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IL652</w:t>
                        </w:r>
                      </w:p>
                    </w:txbxContent>
                  </v:textbox>
                </v:shape>
                <v:shape id="AutoShape 5118" o:spid="_x0000_s4280" type="#_x0000_t32" style="position:absolute;left:5193;top:5501;width:504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hBfMEAAADeAAAADwAAAGRycy9kb3ducmV2LnhtbERPzYrCMBC+L/gOYQRva9oqKtUosiAs&#10;3uz6AEMzNtVmUpqszb69WVjY23x8v7M7RNuJJw2+dawgn2cgiGunW24UXL9O7xsQPiBr7ByTgh/y&#10;cNhP3nZYajfyhZ5VaEQKYV+iAhNCX0rpa0MW/dz1xIm7ucFiSHBopB5wTOG2k0WWraTFllODwZ4+&#10;DNWP6tsqKEwel6c79otzFR/FrWpWrh6Vmk3jcQsiUAz/4j/3p07zN0W+ht930g1y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SEF8wQAAAN4AAAAPAAAAAAAAAAAAAAAA&#10;AKECAABkcnMvZG93bnJldi54bWxQSwUGAAAAAAQABAD5AAAAjwMAAAAA&#10;" strokeweight=".5pt">
                  <v:stroke endarrow="block"/>
                </v:shape>
                <v:group id="Group 5143" o:spid="_x0000_s4281" style="position:absolute;left:3602;top:6230;width:227;height:56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ooqscAAADe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14tU&#10;eOUdmUFv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SooqscAAADe&#10;AAAADwAAAAAAAAAAAAAAAACqAgAAZHJzL2Rvd25yZXYueG1sUEsFBgAAAAAEAAQA+gAAAJ4DAAAA&#10;AA==&#10;">
                  <v:shape id="AutoShape 5144" o:spid="_x0000_s4282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23hsUAAADeAAAADwAAAGRycy9kb3ducmV2LnhtbERPTWsCMRC9C/0PYQpeRLMrWHRrlK0g&#10;aMGDtr1PN9NN6GaybqKu/74pFHqbx/uc5bp3jbhSF6xnBfkkA0FceW25VvD+th3PQYSIrLHxTAru&#10;FGC9ehgssdD+xke6nmItUgiHAhWYGNtCylAZchgmviVO3JfvHMYEu1rqDm8p3DVymmVP0qHl1GCw&#10;pY2h6vt0cQoO+/yl/DR2/3o828NsWzaXevSh1PCxL59BROrjv/jPvdNp/nyaL+D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23hsUAAADeAAAADwAAAAAAAAAA&#10;AAAAAAChAgAAZHJzL2Rvd25yZXYueG1sUEsFBgAAAAAEAAQA+QAAAJMDAAAAAA==&#10;"/>
                  <v:shape id="AutoShape 5145" o:spid="_x0000_s4283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vUpsgAAADeAAAADwAAAGRycy9kb3ducmV2LnhtbESPQUsDMRCF70L/Q5hCL2KzXVDK2rSs&#10;QsEKPbTqfdyMm+Bmsm7SdvvvnYPgbYZ58977VpsxdOpMQ/KRDSzmBSjiJlrPrYH3t+3dElTKyBa7&#10;yGTgSgk268nNCisbL3yg8zG3Skw4VWjA5dxXWqfGUcA0jz2x3L7iEDDLOrTaDngR89DpsigedEDP&#10;kuCwp2dHzffxFAzsd4un+tP53evhx+/vt3V3am8/jJlNx/oRVKYx/4v/vl+s1F+WpQAIjs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fvUpsgAAADeAAAADwAAAAAA&#10;AAAAAAAAAAChAgAAZHJzL2Rvd25yZXYueG1sUEsFBgAAAAAEAAQA+QAAAJYDAAAAAA==&#10;"/>
                </v:group>
                <v:shape id="AutoShape 5146" o:spid="_x0000_s4284" type="#_x0000_t32" style="position:absolute;left:1733;top:6237;width:198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/A/sQAAADeAAAADwAAAGRycy9kb3ducmV2LnhtbERPTWvCQBC9F/wPywheSt0kBwnRVaRQ&#10;KB6Eag4eh91pEszOprvbmP77riB4m8f7nM1usr0YyYfOsYJ8mYEg1s503Ciozx9vJYgQkQ32jknB&#10;HwXYbWcvG6yMu/EXjafYiBTCoUIFbYxDJWXQLVkMSzcQJ+7beYsxQd9I4/GWwm0viyxbSYsdp4YW&#10;B3pvSV9Pv1ZBd6iP9fj6E70uD/nF5+F86bVSi/m0X4OINMWn+OH+NGl+WRQ53N9JN8j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78D+xAAAAN4AAAAPAAAAAAAAAAAA&#10;AAAAAKECAABkcnMvZG93bnJldi54bWxQSwUGAAAAAAQABAD5AAAAkgMAAAAA&#10;"/>
                <v:shape id="Text Box 5147" o:spid="_x0000_s4285" type="#_x0000_t202" style="position:absolute;left:3860;top:6163;width:2781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8J/MEA&#10;AADeAAAADwAAAGRycy9kb3ducmV2LnhtbERPy6rCMBDdX/AfwghuLppavD6qUVRQ3Pr4gLEZ22Iz&#10;KU209e+NINzdHM5zFqvWlOJJtSssKxgOIhDEqdUFZwou511/CsJ5ZI2lZVLwIgerZedngYm2DR/p&#10;efKZCCHsElSQe18lUro0J4NuYCviwN1sbdAHWGdS19iEcFPKOIrG0mDBoSHHirY5pffTwyi4HZrf&#10;v1lz3fvL5Dgab7CYXO1LqV63Xc9BeGr9v/jrPugwfxrHMXzeCT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/CfzBAAAA3gAAAA8AAAAAAAAAAAAAAAAAmAIAAGRycy9kb3du&#10;cmV2LnhtbFBLBQYAAAAABAAEAPUAAACGAwAAAAA=&#10;" stroked="f">
                  <v:textbox>
                    <w:txbxContent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Current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lead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IL653</w:t>
                        </w:r>
                      </w:p>
                    </w:txbxContent>
                  </v:textbox>
                </v:shape>
                <v:shape id="AutoShape 5098" o:spid="_x0000_s4286" type="#_x0000_t32" style="position:absolute;left:2804;top:2358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lK0cUAAADeAAAADwAAAGRycy9kb3ducmV2LnhtbERPTWsCMRC9C/0PYQpeRLOuWGRrlK0g&#10;aMGDtt6nm+kmdDPZbqJu/31TEHqbx/uc5bp3jbhSF6xnBdNJBoK48tpyreD9bTtegAgRWWPjmRT8&#10;UID16mGwxEL7Gx/peoq1SCEcClRgYmwLKUNlyGGY+JY4cZ++cxgT7GqpO7ylcNfIPMuepEPLqcFg&#10;SxtD1dfp4hQc9tOX8sPY/evx2x7m27K51KOzUsPHvnwGEamP/+K7e6fT/EWez+D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lK0cUAAADeAAAADwAAAAAAAAAA&#10;AAAAAAChAgAAZHJzL2Rvd25yZXYueG1sUEsFBgAAAAAEAAQA+QAAAJMDAAAAAA==&#10;"/>
                <v:shape id="AutoShape 5099" o:spid="_x0000_s4287" type="#_x0000_t32" style="position:absolute;left:6825;top:2348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DSpcUAAADeAAAADwAAAGRycy9kb3ducmV2LnhtbERPTWsCMRC9C/0PYQpeRLMuWmRrlK0g&#10;aMGDtt6nm+kmdDPZbqJu/31TEHqbx/uc5bp3jbhSF6xnBdNJBoK48tpyreD9bTtegAgRWWPjmRT8&#10;UID16mGwxEL7Gx/peoq1SCEcClRgYmwLKUNlyGGY+JY4cZ++cxgT7GqpO7ylcNfIPMuepEPLqcFg&#10;SxtD1dfp4hQc9tOX8sPY/evx2x7m27K51KOzUsPHvnwGEamP/+K7e6fT/EWez+D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DSpcUAAADeAAAADwAAAAAAAAAA&#10;AAAAAAChAgAAZHJzL2Rvd25yZXYueG1sUEsFBgAAAAAEAAQA+QAAAJMDAAAAAA==&#10;"/>
                <v:shape id="AutoShape 5100" o:spid="_x0000_s4288" type="#_x0000_t32" style="position:absolute;left:2815;top:2372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x3PsUAAADeAAAADwAAAGRycy9kb3ducmV2LnhtbERP32vCMBB+H+x/CDfYy9DUgqN0RukG&#10;whR8ULf3s7k1Yc2la6LW/94IA9/u4/t5s8XgWnGiPljPCibjDARx7bXlRsHXfjkqQISIrLH1TAou&#10;FGAxf3yYYan9mbd02sVGpBAOJSowMXallKE25DCMfUecuB/fO4wJ9o3UPZ5TuGtlnmWv0qHl1GCw&#10;ow9D9e/u6BRsVpP36mDsar39s5vpsmqPzcu3Us9PQ/UGItIQ7+J/96dO84s8n8LtnXSD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x3PsUAAADeAAAADwAAAAAAAAAA&#10;AAAAAAChAgAAZHJzL2Rvd25yZXYueG1sUEsFBgAAAAAEAAQA+QAAAJMDAAAAAA==&#10;"/>
                <v:shape id="Text Box 5101" o:spid="_x0000_s4289" type="#_x0000_t202" style="position:absolute;left:5183;top:3944;width:195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P/8IA&#10;AADeAAAADwAAAGRycy9kb3ducmV2LnhtbERPzYrCMBC+C/sOYRa8yJpu0epWo6yCi9eqDzA2Y1ts&#10;JqWJtr69ERa8zcf3O8t1b2pxp9ZVlhV8jyMQxLnVFRcKTsfd1xyE88gaa8uk4EEO1quPwRJTbTvO&#10;6H7whQgh7FJUUHrfpFK6vCSDbmwb4sBdbGvQB9gWUrfYhXBTyziKEmmw4tBQYkPbkvLr4WYUXPbd&#10;aPrTnf/8aZZNkg1Ws7N9KDX87H8XIDz1/i3+d+91mD+P4wRe74Qb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xA//wgAAAN4AAAAPAAAAAAAAAAAAAAAAAJgCAABkcnMvZG93&#10;bnJldi54bWxQSwUGAAAAAAQABAD1AAAAhwMAAAAA&#10;" stroked="f">
                  <v:textbox>
                    <w:txbxContent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top</w:t>
                        </w:r>
                      </w:p>
                    </w:txbxContent>
                  </v:textbox>
                </v:shape>
                <v:group id="Group 5102" o:spid="_x0000_s4290" style="position:absolute;left:5063;top:3936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ZdmXFAAAA3gAA&#10;AA8AAAAAAAAAAAAAAAAAqgIAAGRycy9kb3ducmV2LnhtbFBLBQYAAAAABAAEAPoAAACcAwAAAAA=&#10;">
                  <v:shape id="AutoShape 5103" o:spid="_x0000_s4291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3YoMgAAADeAAAADwAAAGRycy9kb3ducmV2LnhtbESPQUsDMRCF70L/Q5hCL2KzXVDK2rSs&#10;QsEKPbTqfdyMm+Bmsm7SdvvvnYPgbYb35r1vVpsxdOpMQ/KRDSzmBSjiJlrPrYH3t+3dElTKyBa7&#10;yGTgSgk268nNCisbL3yg8zG3SkI4VWjA5dxXWqfGUcA0jz2xaF9xCJhlHVptB7xIeOh0WRQPOqBn&#10;aXDY07Oj5vt4Cgb2u8VT/en87vXw4/f327o7tbcfxsymY/0IKtOY/81/1y9W8JdlKbzyjs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43YoMgAAADeAAAADwAAAAAA&#10;AAAAAAAAAAChAgAAZHJzL2Rvd25yZXYueG1sUEsFBgAAAAAEAAQA+QAAAJYDAAAAAA==&#10;"/>
                  <v:shape id="AutoShape 5104" o:spid="_x0000_s4292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F9O8UAAADeAAAADwAAAGRycy9kb3ducmV2LnhtbERPTWsCMRC9C/0PYQpeRLMuWHRrlK0g&#10;aMGDtr1PN9NN6GaybqKu/74pFHqbx/uc5bp3jbhSF6xnBdNJBoK48tpyreD9bTuegwgRWWPjmRTc&#10;KcB69TBYYqH9jY90PcVapBAOBSowMbaFlKEy5DBMfEucuC/fOYwJdrXUHd5SuGtknmVP0qHl1GCw&#10;pY2h6vt0cQoO++lL+Wns/vV4tofZtmwu9ehDqeFjXz6DiNTHf/Gfe6fT/HmeL+D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F9O8UAAADeAAAADwAAAAAAAAAA&#10;AAAAAAChAgAAZHJzL2Rvd25yZXYueG1sUEsFBgAAAAAEAAQA+QAAAJMDAAAAAA==&#10;"/>
                </v:group>
                <v:shape id="AutoShape 5105" o:spid="_x0000_s4293" type="#_x0000_t32" style="position:absolute;left:2800;top:3933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JCe8gAAADeAAAADwAAAGRycy9kb3ducmV2LnhtbESPQU8CMRCF7yb8h2ZMvBjpgtGQlUIW&#10;ExIh4QDqfdyO28btdN0WWP89czDhNpN589775sshtOpEffKRDUzGBSjiOlrPjYGP9/XDDFTKyBbb&#10;yGTgjxIsF6ObOZY2nnlPp0NulJhwKtGAy7krtU61o4BpHDtiuX3HPmCWtW+07fEs5qHV06J41gE9&#10;S4LDjl4d1T+HYzCw20xW1Zfzm+3+1++e1lV7bO4/jbm7HaoXUJmGfBX/f79ZqT+bPgqA4MgMenE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CJCe8gAAADeAAAADwAAAAAA&#10;AAAAAAAAAAChAgAAZHJzL2Rvd25yZXYueG1sUEsFBgAAAAAEAAQA+QAAAJYDAAAAAA==&#10;"/>
                <v:shape id="AutoShape 5106" o:spid="_x0000_s4294" type="#_x0000_t32" style="position:absolute;left:6810;top:3453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7n4MUAAADeAAAADwAAAGRycy9kb3ducmV2LnhtbERPTWsCMRC9C/0PYQpeRLOrWGRrlK0g&#10;aMGDtt6nm+kmdDPZbqJu/31TEHqbx/uc5bp3jbhSF6xnBfkkA0FceW25VvD+th0vQISIrLHxTAp+&#10;KMB69TBYYqH9jY90PcVapBAOBSowMbaFlKEy5DBMfEucuE/fOYwJdrXUHd5SuGvkNMuepEPLqcFg&#10;SxtD1dfp4hQc9vlL+WHs/vX4bQ/zbdlc6tFZqeFjXz6DiNTHf/HdvdNp/mI6y+H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7n4MUAAADeAAAADwAAAAAAAAAA&#10;AAAAAAChAgAAZHJzL2Rvd25yZXYueG1sUEsFBgAAAAAEAAQA+QAAAJMDAAAAAA==&#10;"/>
                <v:shape id="AutoShape 5107" o:spid="_x0000_s4295" type="#_x0000_t32" style="position:absolute;left:2800;top:3477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x5l8UAAADeAAAADwAAAGRycy9kb3ducmV2LnhtbERPTWsCMRC9C/0PYQpeRLOuWGRrlK0g&#10;aMGDtt6nm+kmdDPZbqJu/31TEHqbx/uc5bp3jbhSF6xnBdNJBoK48tpyreD9bTtegAgRWWPjmRT8&#10;UID16mGwxEL7Gx/peoq1SCEcClRgYmwLKUNlyGGY+JY4cZ++cxgT7GqpO7ylcNfIPMuepEPLqcFg&#10;SxtD1dfp4hQc9tOX8sPY/evx2x7m27K51KOzUsPHvnwGEamP/+K7e6fT/EU+y+H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x5l8UAAADeAAAADwAAAAAAAAAA&#10;AAAAAAChAgAAZHJzL2Rvd25yZXYueG1sUEsFBgAAAAAEAAQA+QAAAJMDAAAAAA==&#10;"/>
                <v:rect id="Rectangle 5108" o:spid="_x0000_s4296" style="position:absolute;left:6102;top:2620;width:137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o1MMA&#10;AADeAAAADwAAAGRycy9kb3ducmV2LnhtbERPTYvCMBC9C/sfwix403RbEK1GWRRFj1ove5ttxra7&#10;zaQ0Uau/3giCt3m8z5ktOlOLC7WusqzgaxiBIM6trrhQcMzWgzEI55E11pZJwY0cLOYfvRmm2l55&#10;T5eDL0QIYZeigtL7JpXS5SUZdEPbEAfuZFuDPsC2kLrFawg3tYyjaCQNVhwaSmxoWVL+fzgbBb9V&#10;fMT7PttEZrJO/K7L/s4/K6X6n933FISnzr/FL/dWh/njOEng+U64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Mo1MMAAADeAAAADwAAAAAAAAAAAAAAAACYAgAAZHJzL2Rv&#10;d25yZXYueG1sUEsFBgAAAAAEAAQA9QAAAIgDAAAAAA==&#10;">
                  <v:textbox>
                    <w:txbxContent>
                      <w:p w:rsidR="00862F6C" w:rsidRPr="00F811DC" w:rsidRDefault="00862F6C" w:rsidP="001D507E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ooling in operation</w:t>
                        </w:r>
                      </w:p>
                    </w:txbxContent>
                  </v:textbox>
                </v:rect>
                <v:shape id="Text Box 5109" o:spid="_x0000_s4297" type="#_x0000_t202" style="position:absolute;left:7478;top:2620;width:238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sucUA&#10;AADeAAAADwAAAGRycy9kb3ducmV2LnhtbERPTWvCQBC9F/oflhF6Kbqpik1TV5GCojdrpb0O2TEJ&#10;Zmfj7hrjv3cFobd5vM+ZzjtTi5acrywreBskIIhzqysuFOx/lv0UhA/IGmvLpOBKHuaz56cpZtpe&#10;+JvaXShEDGGfoYIyhCaT0uclGfQD2xBH7mCdwRChK6R2eInhppbDJJlIgxXHhhIb+iopP+7ORkE6&#10;Xrd/fjPa/uaTQ/0RXt/b1ckp9dLrFp8gAnXhX/xwr3Wcnw5HY7i/E2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7ey5xQAAAN4AAAAPAAAAAAAAAAAAAAAAAJgCAABkcnMv&#10;ZG93bnJldi54bWxQSwUGAAAAAAQABAD1AAAAigMAAAAA&#10;">
                  <v:textbox>
                    <w:txbxContent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CV652 regulated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del w:id="522" w:author="Konrad Gajewski" w:date="2020-03-05T10:52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TT692 </w:delText>
                          </w:r>
                        </w:del>
                        <w:ins w:id="523" w:author="Konrad Gajewski" w:date="2020-03-05T10:52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56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= </w:t>
                        </w:r>
                        <w:del w:id="524" w:author="Konrad Gajewski" w:date="2020-03-05T10:52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TT692setpoint</w:delText>
                          </w:r>
                          <w:r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ins w:id="525" w:author="Konrad Gajewski" w:date="2020-03-05T10:52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56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</w:p>
                      <w:p w:rsidR="00862F6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FT652 = FT652setpoint</w:t>
                        </w:r>
                      </w:p>
                      <w:p w:rsidR="00862F6C" w:rsidRPr="00F811DC" w:rsidRDefault="00862F6C" w:rsidP="0042504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FV587 opened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5110" o:spid="_x0000_s4298" style="position:absolute;left:2093;top:2628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VO8UA&#10;AADeAAAADwAAAGRycy9kb3ducmV2LnhtbERPTWvCQBC9F/wPywi91Y2RlhhdRVpS2mOMl97G7JhE&#10;s7Mhu9G0v75bEHqbx/uc9XY0rbhS7xrLCuazCARxaXXDlYJDkT0lIJxH1thaJgXf5GC7mTysMdX2&#10;xjld974SIYRdigpq77tUSlfWZNDNbEccuJPtDfoA+0rqHm8h3LQyjqIXabDh0FBjR681lZf9YBQc&#10;m/iAP3nxHplltvCfY3Eevt6UepyOuxUIT6P/F9/dHzrMT+LFM/y9E26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hU7xQAAAN4AAAAPAAAAAAAAAAAAAAAAAJgCAABkcnMv&#10;ZG93bnJldi54bWxQSwUGAAAAAAQABAD1AAAAigMAAAAA&#10;">
                  <v:textbox>
                    <w:txbxContent>
                      <w:p w:rsidR="00862F6C" w:rsidRPr="00F811DC" w:rsidRDefault="00862F6C" w:rsidP="001D507E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Gas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and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Current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lead</w:t>
                        </w:r>
                      </w:p>
                      <w:p w:rsidR="00862F6C" w:rsidRPr="00F811DC" w:rsidRDefault="00862F6C" w:rsidP="001D507E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heating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5111" o:spid="_x0000_s4299" type="#_x0000_t202" style="position:absolute;left:3469;top:2628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XVcUA&#10;AADeAAAADwAAAGRycy9kb3ducmV2LnhtbERPTWvCQBC9F/wPywheSt2oJU1TVxFB0VtrxV6H7JiE&#10;Zmfj7hrTf98VCr3N433OfNmbRnTkfG1ZwWScgCAurK65VHD83DxlIHxA1thYJgU/5GG5GDzMMdf2&#10;xh/UHUIpYgj7HBVUIbS5lL6oyKAf25Y4cmfrDIYIXSm1w1sMN42cJkkqDdYcGypsaV1R8X24GgXZ&#10;86778vvZ+6lIz81reHzpthen1GjYr95ABOrDv/jPvdNxfjadpXB/J94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9dVxQAAAN4AAAAPAAAAAAAAAAAAAAAAAJgCAABkcnMv&#10;ZG93bnJldi54bWxQSwUGAAAAAAQABAD1AAAAigMAAAAA&#10;">
                  <v:textbox>
                    <w:txbxContent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EH652</w:t>
                        </w:r>
                        <w:ins w:id="526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TT652 = TT652setpoint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</w:t>
                        </w:r>
                        <w:ins w:id="527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2B</w:t>
                          </w:r>
                        </w:ins>
                        <w:del w:id="528" w:author="Konrad Gajewski" w:date="2020-03-05T10:58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6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</w:t>
                        </w:r>
                        <w:ins w:id="529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2</w:t>
                          </w:r>
                        </w:ins>
                        <w:del w:id="530" w:author="Konrad Gajewski" w:date="2020-03-05T10:58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6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= TT65</w:t>
                        </w:r>
                        <w:ins w:id="531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2</w:t>
                          </w:r>
                        </w:ins>
                        <w:del w:id="532" w:author="Konrad Gajewski" w:date="2020-03-05T10:58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6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F811DC" w:rsidRDefault="00862F6C" w:rsidP="001D507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5129" o:spid="_x0000_s4300" type="#_x0000_t32" style="position:absolute;left:2804;top:6781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vaD8UAAADeAAAADwAAAGRycy9kb3ducmV2LnhtbERPS2sCMRC+F/ofwgi9FM1qqcrWKNuC&#10;UAsefN3HzXQT3Ey2m6jbf98UBG/z8T1ntuhcLS7UButZwXCQgSAuvbZcKdjvlv0piBCRNdaeScEv&#10;BVjMHx9mmGt/5Q1dtrESKYRDjgpMjE0uZSgNOQwD3xAn7tu3DmOCbSV1i9cU7mo5yrKxdGg5NRhs&#10;6MNQedqenYL1avheHI1dfW1+7Pp1WdTn6vmg1FOvK95AROriXXxzf+o0fzp6mcD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vaD8UAAADeAAAADwAAAAAAAAAA&#10;AAAAAAChAgAAZHJzL2Rvd25yZXYueG1sUEsFBgAAAAAEAAQA+QAAAJMDAAAAAA==&#10;"/>
                <v:shape id="AutoShape 5130" o:spid="_x0000_s4301" type="#_x0000_t32" style="position:absolute;left:6814;top:6771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ROfcgAAADeAAAADwAAAGRycy9kb3ducmV2LnhtbESPQU8CMRCF7yb8h2ZMvBjpgtGQlUIW&#10;ExIh4QDqfdyO28btdN0WWP89czDhNpP35r1v5sshtOpEffKRDUzGBSjiOlrPjYGP9/XDDFTKyBbb&#10;yGTgjxIsF6ObOZY2nnlPp0NulIRwKtGAy7krtU61o4BpHDti0b5jHzDL2jfa9niW8NDqaVE864Ce&#10;pcFhR6+O6p/DMRjYbSar6sv5zXb/63dP66o9NvefxtzdDtULqExDvpr/r9+s4M+mj8Ir78gMenE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lROfcgAAADeAAAADwAAAAAA&#10;AAAAAAAAAAChAgAAZHJzL2Rvd25yZXYueG1sUEsFBgAAAAAEAAQA+QAAAJYDAAAAAA==&#10;"/>
                <v:shape id="AutoShape 5131" o:spid="_x0000_s4302" type="#_x0000_t32" style="position:absolute;left:2815;top:6795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r5sUAAADeAAAADwAAAGRycy9kb3ducmV2LnhtbERPS2sCMRC+F/ofwgi9FM1qqejWKNuC&#10;UAsefN3HzXQT3Ey2m6jbf98UBG/z8T1ntuhcLS7UButZwXCQgSAuvbZcKdjvlv0JiBCRNdaeScEv&#10;BVjMHx9mmGt/5Q1dtrESKYRDjgpMjE0uZSgNOQwD3xAn7tu3DmOCbSV1i9cU7mo5yrKxdGg5NRhs&#10;6MNQedqenYL1avheHI1dfW1+7Pp1WdTn6vmg1FOvK95AROriXXxzf+o0fzJ6mcL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r5sUAAADeAAAADwAAAAAAAAAA&#10;AAAAAAChAgAAZHJzL2Rvd25yZXYueG1sUEsFBgAAAAAEAAQA+QAAAJMDAAAAAA==&#10;"/>
                <v:shape id="Text Box 5132" o:spid="_x0000_s4303" type="#_x0000_t202" style="position:absolute;left:5183;top:8367;width:195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FisEA&#10;AADeAAAADwAAAGRycy9kb3ducmV2LnhtbERPy6rCMBDdC/5DGMGNaKr0+qhGUeGKWx8fMDZjW2wm&#10;pYm2/r25INzdHM5zVpvWlOJFtSssKxiPIhDEqdUFZwqul9/hHITzyBpLy6TgTQ42625nhYm2DZ/o&#10;dfaZCCHsElSQe18lUro0J4NuZCviwN1tbdAHWGdS19iEcFPKSRRNpcGCQ0OOFe1zSh/np1FwPzaD&#10;n0VzO/jr7BRPd1jMbvatVL/XbpcgPLX+X/x1H3WYH4/jGP7eCTfI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JRYrBAAAA3gAAAA8AAAAAAAAAAAAAAAAAmAIAAGRycy9kb3du&#10;cmV2LnhtbFBLBQYAAAAABAAEAPUAAACGAwAAAAA=&#10;" stroked="f">
                  <v:textbox>
                    <w:txbxContent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top</w:t>
                        </w:r>
                      </w:p>
                    </w:txbxContent>
                  </v:textbox>
                </v:shape>
                <v:group id="Group 5133" o:spid="_x0000_s4304" style="position:absolute;left:5063;top:8359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Q8EMUAAADe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/E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UPBDFAAAA3gAA&#10;AA8AAAAAAAAAAAAAAAAAqgIAAGRycy9kb3ducmV2LnhtbFBLBQYAAAAABAAEAPoAAACcAwAAAAA=&#10;">
                  <v:shape id="AutoShape 5134" o:spid="_x0000_s4305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2Y0MUAAADeAAAADwAAAGRycy9kb3ducmV2LnhtbERPTWsCMRC9F/wPYQpeimZXrMjWKGtB&#10;UMGDtr1PN9NN6Gay3URd/70pFHqbx/ucxap3jbhQF6xnBfk4A0FceW25VvD+thnNQYSIrLHxTApu&#10;FGC1HDwssND+yke6nGItUgiHAhWYGNtCylAZchjGviVO3JfvHMYEu1rqDq8p3DVykmUz6dByajDY&#10;0quh6vt0dgoOu3xdfhq72x9/7OF5Uzbn+ulDqeFjX76AiNTHf/Gfe6vT/Gk+ncH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2Y0MUAAADeAAAADwAAAAAAAAAA&#10;AAAAAAChAgAAZHJzL2Rvd25yZXYueG1sUEsFBgAAAAAEAAQA+QAAAJMDAAAAAA==&#10;"/>
                  <v:shape id="AutoShape 5135" o:spid="_x0000_s4306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E9S8YAAADeAAAADwAAAGRycy9kb3ducmV2LnhtbERPTWsCMRC9C/0PYYReRLNbbJWtUbYF&#10;oRY8aPU+bqab4Gay3UTd/vumUOhtHu9zFqveNeJKXbCeFeSTDARx5bXlWsHhYz2egwgRWWPjmRR8&#10;U4DV8m6wwEL7G+/ouo+1SCEcClRgYmwLKUNlyGGY+JY4cZ++cxgT7GqpO7ylcNfIhyx7kg4tpwaD&#10;Lb0aqs77i1Ow3eQv5cnYzfvuy24f12VzqUdHpe6HffkMIlIf/8V/7jed5k/z6Q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BPUvGAAAA3gAAAA8AAAAAAAAA&#10;AAAAAAAAoQIAAGRycy9kb3ducmV2LnhtbFBLBQYAAAAABAAEAPkAAACUAwAAAAA=&#10;"/>
                </v:group>
                <v:shape id="AutoShape 5136" o:spid="_x0000_s4307" type="#_x0000_t32" style="position:absolute;left:2800;top:8356;width: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6pOcgAAADeAAAADwAAAGRycy9kb3ducmV2LnhtbESPT0sDMRDF70K/QxjBi9jsShVZm5at&#10;ULBCD/3jfdyMm+Bmsm7Sdv32zkHwNsN7895v5ssxdOpMQ/KRDZTTAhRxE63n1sDxsL57ApUyssUu&#10;Mhn4oQTLxeRqjpWNF97ReZ9bJSGcKjTgcu4rrVPjKGCaxp5YtM84BMyyDq22A14kPHT6vigedUDP&#10;0uCwpxdHzdf+FAxsN+Wq/nB+87b79tuHdd2d2tt3Y26ux/oZVKYx/5v/rl+t4M/KmfDKOzKDXv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d6pOcgAAADeAAAADwAAAAAA&#10;AAAAAAAAAAChAgAAZHJzL2Rvd25yZXYueG1sUEsFBgAAAAAEAAQA+QAAAJYDAAAAAA==&#10;"/>
                <v:shape id="AutoShape 5137" o:spid="_x0000_s4308" type="#_x0000_t32" style="position:absolute;left:6799;top:7876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IMosYAAADeAAAADwAAAGRycy9kb3ducmV2LnhtbERPTWsCMRC9C/0PYYReRLNbbNGtUbYF&#10;oRY8aPU+bqab4Gay3UTd/vumUOhtHu9zFqveNeJKXbCeFeSTDARx5bXlWsHhYz2egQgRWWPjmRR8&#10;U4DV8m6wwEL7G+/ouo+1SCEcClRgYmwLKUNlyGGY+JY4cZ++cxgT7GqpO7ylcNfIhyx7kg4tpwaD&#10;Lb0aqs77i1Ow3eQv5cnYzfvuy24f12VzqUdHpe6HffkMIlIf/8V/7jed5k/z6R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SDKLGAAAA3gAAAA8AAAAAAAAA&#10;AAAAAAAAoQIAAGRycy9kb3ducmV2LnhtbFBLBQYAAAAABAAEAPkAAACUAwAAAAA=&#10;"/>
                <v:shape id="AutoShape 5138" o:spid="_x0000_s4309" type="#_x0000_t32" style="position:absolute;left:2800;top:7900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Ez4sgAAADeAAAADwAAAGRycy9kb3ducmV2LnhtbESPT0sDMRDF70K/QxjBi9jsihVZm5at&#10;ULBCD/3jfdyMm+Bmsm7Sdv32zkHwNsO8ee/95ssxdOpMQ/KRDZTTAhRxE63n1sDxsL57ApUyssUu&#10;Mhn4oQTLxeRqjpWNF97ReZ9bJSacKjTgcu4rrVPjKGCaxp5Ybp9xCJhlHVptB7yIeej0fVE86oCe&#10;JcFhTy+Omq/9KRjYbspV/eH85m337bezdd2d2tt3Y26ux/oZVKYx/4v/vl+t1H8oZwIgODKDXv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nEz4sgAAADeAAAADwAAAAAA&#10;AAAAAAAAAAChAgAAZHJzL2Rvd25yZXYueG1sUEsFBgAAAAAEAAQA+QAAAJYDAAAAAA==&#10;"/>
                <v:rect id="Rectangle 5139" o:spid="_x0000_s4310" style="position:absolute;left:6102;top:7043;width:1304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5iocUA&#10;AADeAAAADwAAAGRycy9kb3ducmV2LnhtbERPS2vCQBC+F/oflin0VjexDzRmFbFY2qMmF29jdkyi&#10;2dmQXWPaX+8KQm/z8T0nXQymET11rrasIB5FIIgLq2suFeTZ+mUCwnlkjY1lUvBLDhbzx4cUE20v&#10;vKF+60sRQtglqKDyvk2kdEVFBt3ItsSBO9jOoA+wK6Xu8BLCTSPHUfQhDdYcGipsaVVRcdqejYJ9&#10;Pc7xb5N9RWa6fvU/Q3Y87z6Ven4aljMQngb/L767v3WY/xa/x3B7J9w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/mKhxQAAAN4AAAAPAAAAAAAAAAAAAAAAAJgCAABkcnMv&#10;ZG93bnJldi54bWxQSwUGAAAAAAQABAD1AAAAigMAAAAA&#10;">
                  <v:textbox>
                    <w:txbxContent>
                      <w:p w:rsidR="00862F6C" w:rsidRPr="00F811DC" w:rsidRDefault="00862F6C" w:rsidP="003378B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ooling in operation</w:t>
                        </w:r>
                      </w:p>
                    </w:txbxContent>
                  </v:textbox>
                </v:rect>
                <v:shape id="Text Box 5140" o:spid="_x0000_s4311" type="#_x0000_t202" style="position:absolute;left:7397;top:7043;width:2386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gz8UA&#10;AADeAAAADwAAAGRycy9kb3ducmV2LnhtbERPS2sCMRC+C/6HMIKXolkfVbs1iggWe2tV2uuwGXcX&#10;N5M1iev23zeFgrf5+J6zXLemEg05X1pWMBomIIgzq0vOFZyOu8EChA/IGivLpOCHPKxX3c4SU23v&#10;/EnNIeQihrBPUUERQp1K6bOCDPqhrYkjd7bOYIjQ5VI7vMdwU8lxksykwZJjQ4E1bQvKLoebUbCY&#10;7ptv/z75+Mpm5+olPM2bt6tTqt9rN68gArXhIf5373WcPx09j+HvnXiD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G6DPxQAAAN4AAAAPAAAAAAAAAAAAAAAAAJgCAABkcnMv&#10;ZG93bnJldi54bWxQSwUGAAAAAAQABAD1AAAAigMAAAAA&#10;">
                  <v:textbox>
                    <w:txbxContent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CV653 regulated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del w:id="533" w:author="Konrad Gajewski" w:date="2020-03-05T10:52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TT693 </w:delText>
                          </w:r>
                        </w:del>
                        <w:ins w:id="534" w:author="Konrad Gajewski" w:date="2020-03-05T10:52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57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= </w:t>
                        </w:r>
                        <w:del w:id="535" w:author="Konrad Gajewski" w:date="2020-03-05T10:53:00Z">
                          <w:r w:rsidRPr="00F811DC"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TT693setpoint</w:delText>
                          </w:r>
                          <w:r w:rsidDel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 xml:space="preserve"> </w:delText>
                          </w:r>
                        </w:del>
                        <w:ins w:id="536" w:author="Konrad Gajewski" w:date="2020-03-05T10:53:00Z"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57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</w:p>
                      <w:p w:rsidR="00862F6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FT653 = FT653setpoint</w:t>
                        </w:r>
                      </w:p>
                      <w:p w:rsidR="00862F6C" w:rsidRPr="00F811DC" w:rsidRDefault="00862F6C" w:rsidP="0042504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FV587 opened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5141" o:spid="_x0000_s4312" style="position:absolute;left:2093;top:7051;width:1304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ZTcMA&#10;AADeAAAADwAAAGRycy9kb3ducmV2LnhtbERPTYvCMBC9C/6HMMLeNFXXZa1GEcVFj1ov3sZmtu3a&#10;TEoTteuvN4LgbR7vc6bzxpTiSrUrLCvo9yIQxKnVBWcKDsm6+w3CeWSNpWVS8E8O5rN2a4qxtjfe&#10;0XXvMxFC2MWoIPe+iqV0aU4GXc9WxIH7tbVBH2CdSV3jLYSbUg6i6EsaLDg05FjRMqf0vL8YBadi&#10;cMD7LvmJzHg99Nsm+bscV0p9dJrFBISnxr/FL/dGh/mf/dEQnu+EG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BZTcMAAADeAAAADwAAAAAAAAAAAAAAAACYAgAAZHJzL2Rv&#10;d25yZXYueG1sUEsFBgAAAAAEAAQA9QAAAIgDAAAAAA==&#10;">
                  <v:textbox>
                    <w:txbxContent>
                      <w:p w:rsidR="00862F6C" w:rsidRPr="00F811DC" w:rsidRDefault="00862F6C" w:rsidP="003378B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Gas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and </w:t>
                        </w:r>
                        <w:proofErr w:type="spell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Current</w:t>
                        </w:r>
                        <w:proofErr w:type="spellEnd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lead</w:t>
                        </w:r>
                      </w:p>
                      <w:p w:rsidR="00862F6C" w:rsidRPr="00F811DC" w:rsidRDefault="00862F6C" w:rsidP="003378B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heating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5142" o:spid="_x0000_s4313" type="#_x0000_t202" style="position:absolute;left:3392;top:7051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6dIMUA&#10;AADeAAAADwAAAGRycy9kb3ducmV2LnhtbERPS2vCQBC+F/oflhF6Kbqxpj6iq5SCRW/1gV6H7JiE&#10;ZmfT3W1M/70rFHqbj+85i1VnatGS85VlBcNBAoI4t7riQsHxsO5PQfiArLG2TAp+ycNq+fiwwEzb&#10;K++o3YdCxBD2GSooQ2gyKX1ekkE/sA1x5C7WGQwRukJqh9cYbmr5kiRjabDi2FBiQ+8l5V/7H6Ng&#10;mm7as9+OPk/5+FLPwvOk/fh2Sj31urc5iEBd+Bf/uTc6zk+Hrync34k3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p0gxQAAAN4AAAAPAAAAAAAAAAAAAAAAAJgCAABkcnMv&#10;ZG93bnJldi54bWxQSwUGAAAAAAQABAD1AAAAigMAAAAA&#10;">
                  <v:textbox>
                    <w:txbxContent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EH653</w:t>
                        </w:r>
                        <w:ins w:id="537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</w:t>
                          </w:r>
                        </w:ins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TT653 = TT653setpoint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EH65</w:t>
                        </w:r>
                        <w:ins w:id="538" w:author="Konrad Gajewski" w:date="2020-03-05T10:58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3B</w:t>
                          </w:r>
                        </w:ins>
                        <w:del w:id="539" w:author="Konrad Gajewski" w:date="2020-03-05T10:58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7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regulated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TT65</w:t>
                        </w:r>
                        <w:ins w:id="540" w:author="Konrad Gajewski" w:date="2020-03-05T10:59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3</w:t>
                          </w:r>
                        </w:ins>
                        <w:del w:id="541" w:author="Konrad Gajewski" w:date="2020-03-05T10:59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7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= TT65</w:t>
                        </w:r>
                        <w:ins w:id="542" w:author="Konrad Gajewski" w:date="2020-03-05T10:59:00Z">
                          <w:r w:rsidR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3</w:t>
                          </w:r>
                        </w:ins>
                        <w:del w:id="543" w:author="Konrad Gajewski" w:date="2020-03-05T10:59:00Z">
                          <w:r w:rsidRPr="00F811DC" w:rsidDel="00BF237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delText>7</w:delText>
                          </w:r>
                        </w:del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F811DC" w:rsidRDefault="00862F6C" w:rsidP="003378B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7043" o:spid="_x0000_s4314" type="#_x0000_t32" style="position:absolute;left:5191;top:9361;width:0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aQesUAAADeAAAADwAAAGRycy9kb3ducmV2LnhtbERP32vCMBB+H+x/CDfwZcy0w8rojFIH&#10;gg58ULf3W3NrwppLbaLW/34ZDHy7j+/nzRaDa8WZ+mA9K8jHGQji2mvLjYKPw+rpBUSIyBpbz6Tg&#10;SgEW8/u7GZbaX3hH531sRArhUKICE2NXShlqQw7D2HfEifv2vcOYYN9I3eMlhbtWPmfZVDq0nBoM&#10;dvRmqP7Zn5yC7SZfVl/Gbt53R7stVlV7ah4/lRo9DNUriEhDvIn/3Wud5k/yooC/d9IN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aQesUAAADeAAAADwAAAAAAAAAA&#10;AAAAAAChAgAAZHJzL2Rvd25yZXYueG1sUEsFBgAAAAAEAAQA+QAAAJMDAAAAAA==&#10;"/>
                <v:group id="Group 11968" o:spid="_x0000_s4315" style="position:absolute;left:4638;top:8991;width:3762;height:709" coordorigin="2408,7916" coordsize="376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80usQAAADe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UTyewPOd&#10;cIOcP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80usQAAADeAAAA&#10;DwAAAAAAAAAAAAAAAACqAgAAZHJzL2Rvd25yZXYueG1sUEsFBgAAAAAEAAQA+gAAAJsDAAAAAA==&#10;">
                  <v:rect id="Rectangle 11969" o:spid="_x0000_s4316" style="position:absolute;left:2408;top:7916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fTsQA&#10;AADeAAAADwAAAGRycy9kb3ducmV2LnhtbERPPW/CMBDdkfgP1iF1AwdaoA0YhKioYISwdLvGRxKI&#10;z1FsIOXXYyQktnt6nzedN6YUF6pdYVlBvxeBIE6tLjhTsE9W3U8QziNrLC2Tgn9yMJ+1W1OMtb3y&#10;li47n4kQwi5GBbn3VSylS3My6Hq2Ig7cwdYGfYB1JnWN1xBuSjmIopE0WHBoyLGiZU7paXc2Cv6K&#10;wR5v2+QnMl+rd79pkuP591upt06zmIDw1PiX+Ole6zD/oz8cw+Odc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bX07EAAAA3gAAAA8AAAAAAAAAAAAAAAAAmAIAAGRycy9k&#10;b3ducmV2LnhtbFBLBQYAAAAABAAEAPUAAACJAwAAAAA=&#10;">
                    <v:textbox>
                      <w:txbxContent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Stop</w:t>
                          </w:r>
                        </w:p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cooling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Text Box 11970" o:spid="_x0000_s4317" type="#_x0000_t202" style="position:absolute;left:3784;top:7916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XJcgA&#10;AADeAAAADwAAAGRycy9kb3ducmV2LnhtbESPT0/CQBDF7yR+h82YcDGwRZE/hYUYEg3eFIheJ92h&#10;bezO1t211G/vHEy4zeS9ee83623vGtVRiLVnA5NxBoq48Lbm0sDp+DxagIoJ2WLjmQz8UoTt5maw&#10;xtz6C79Td0ilkhCOORqoUmpzrWNRkcM49i2xaGcfHCZZQ6ltwIuEu0bfZ9lMO6xZGipsaVdR8XX4&#10;cQYW0333GV8f3j6K2blZprt59/IdjBne9k8rUIn6dDX/X++t4E8nj8Ir78gMevM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85clyAAAAN4AAAAPAAAAAAAAAAAAAAAAAJgCAABk&#10;cnMvZG93bnJldi54bWxQSwUGAAAAAAQABAD1AAAAjQMAAAAA&#10;">
                    <v:textbox>
                      <w:txbxContent>
                        <w:p w:rsidR="00862F6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CV653 clos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ed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with slope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FV587 opened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AutoShape 7035" o:spid="_x0000_s4318" type="#_x0000_t32" style="position:absolute;left:5210;top:4874;width:0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uaf8YAAADeAAAADwAAAGRycy9kb3ducmV2LnhtbERPTWsCMRC9F/ofwgi9FM1uqUW3RtkW&#10;hFrwoNX7uJlugpvJdhN1/feNUOhtHu9zZoveNeJMXbCeFeSjDARx5bXlWsHuazmcgAgRWWPjmRRc&#10;KcBifn83w0L7C2/ovI21SCEcClRgYmwLKUNlyGEY+ZY4cd++cxgT7GqpO7ykcNfIpyx7kQ4tpwaD&#10;Lb0bqo7bk1OwXuVv5cHY1efmx67Hy7I51Y97pR4GffkKIlIf/8V/7g+d5j/n4ync3kk3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Lmn/GAAAA3gAAAA8AAAAAAAAA&#10;AAAAAAAAoQIAAGRycy9kb3ducmV2LnhtbFBLBQYAAAAABAAEAPkAAACUAwAAAAA=&#10;"/>
                <v:group id="Group 11971" o:spid="_x0000_s4319" style="position:absolute;left:4646;top:4490;width:3762;height:709" coordorigin="2408,7916" coordsize="3762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NbD6McAAADe&#10;AAAADwAAAAAAAAAAAAAAAACqAgAAZHJzL2Rvd25yZXYueG1sUEsFBgAAAAAEAAQA+gAAAJ4DAAAA&#10;AA==&#10;">
                  <v:rect id="Rectangle 11972" o:spid="_x0000_s4320" style="position:absolute;left:2408;top:7916;width:137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oHMUA&#10;AADeAAAADwAAAGRycy9kb3ducmV2LnhtbERPTWvCQBC9F/oflin01myiRdroKqVi0aMml96m2TFJ&#10;m50N2TWJ/fWuIHibx/ucxWo0jeipc7VlBUkUgyAurK65VJBnm5c3EM4ja2wsk4IzOVgtHx8WmGo7&#10;8J76gy9FCGGXooLK+zaV0hUVGXSRbYkDd7SdQR9gV0rd4RDCTSMncTyTBmsODRW29FlR8Xc4GQU/&#10;9STH/332FZv3zdTvxuz39L1W6vlp/JiD8DT6u/jm3uow/zWZJXB9J9w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kqgcxQAAAN4AAAAPAAAAAAAAAAAAAAAAAJgCAABkcnMv&#10;ZG93bnJldi54bWxQSwUGAAAAAAQABAD1AAAAigMAAAAA&#10;">
                    <v:textbox>
                      <w:txbxContent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Stop</w:t>
                          </w:r>
                        </w:p>
                        <w:p w:rsidR="00862F6C" w:rsidRPr="00F811DC" w:rsidRDefault="00862F6C" w:rsidP="00C85D7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cooling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Text Box 11973" o:spid="_x0000_s4321" type="#_x0000_t202" style="position:absolute;left:3784;top:7916;width:238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dqcsUA&#10;AADeAAAADwAAAGRycy9kb3ducmV2LnhtbERPS2vCQBC+C/6HZQq9iG58kNrUVUpB0Ztaaa9DdkxC&#10;s7Nxdxvjv+8WBG/z8T1nsepMLVpyvrKsYDxKQBDnVldcKDh9rodzED4ga6wtk4IbeVgt+70FZtpe&#10;+UDtMRQihrDPUEEZQpNJ6fOSDPqRbYgjd7bOYIjQFVI7vMZwU8tJkqTSYMWxocSGPkrKf46/RsF8&#10;tm2//W66/8rTc/0aBi/t5uKUen7q3t9ABOrCQ3x3b3WcPxunE/h/J94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2pyxQAAAN4AAAAPAAAAAAAAAAAAAAAAAJgCAABkcnMv&#10;ZG93bnJldi54bWxQSwUGAAAAAAQABAD1AAAAigMAAAAA&#10;">
                    <v:textbox>
                      <w:txbxContent>
                        <w:p w:rsidR="00862F6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CV652 closing with slope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FV587 opened</w:t>
                          </w: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  <w:p w:rsidR="00862F6C" w:rsidRPr="00F811DC" w:rsidRDefault="00862F6C" w:rsidP="00C85D7F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13086" o:spid="_x0000_s4322" style="position:absolute;left:1376;top:599;width:675;height:597" coordorigin="1376,834" coordsize="675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ARdn8QAAADeAAAA&#10;DwAAAAAAAAAAAAAAAACqAgAAZHJzL2Rvd25yZXYueG1sUEsFBgAAAAAEAAQA+gAAAJsDAAAAAA==&#10;">
                  <v:oval id="Oval 5120" o:spid="_x0000_s4323" style="position:absolute;left:1376;top:834;width:67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Nli8UA&#10;AADeAAAADwAAAGRycy9kb3ducmV2LnhtbERPS2vCQBC+F/oflil4Ed1o02DTrFIKYi9Cm4peh+zk&#10;odnZkF01/fddQehtPr7nZKvBtOJCvWssK5hNIxDEhdUNVwp2P+vJAoTzyBpby6Tglxyslo8PGaba&#10;XvmbLrmvRAhhl6KC2vsuldIVNRl0U9sRB660vUEfYF9J3eM1hJtWzqMokQYbDg01dvRRU3HKz0aB&#10;fh0fXxa05+3X0azL/PkQJ6eNUqOn4f0NhKfB/4vv7k8d5sezJIbbO+EG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M2WLxQAAAN4AAAAPAAAAAAAAAAAAAAAAAJgCAABkcnMv&#10;ZG93bnJldi54bWxQSwUGAAAAAAQABAD1AAAAigMAAAAA&#10;" filled="f" strokecolor="black [3213]" strokeweight="1pt">
                    <v:shadow opacity="22938f" offset="0"/>
                    <v:textbox inset=",7.2pt,,7.2pt"/>
                  </v:oval>
                  <v:shape id="Text Box 5121" o:spid="_x0000_s4324" type="#_x0000_t202" style="position:absolute;left:1397;top:912;width:61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e7bcMA&#10;AADeAAAADwAAAGRycy9kb3ducmV2LnhtbERPTWvCQBC9C/6HZQRvZlfR0KauIkrBU0VtC70N2TEJ&#10;zc6G7Nak/94VBG/zeJ+zXPe2FldqfeVYwzRRIIhzZyouNHye3ycvIHxANlg7Jg3/5GG9Gg6WmBnX&#10;8ZGup1CIGMI+Qw1lCE0mpc9LsugT1xBH7uJaiyHCtpCmxS6G21rOlEqlxYpjQ4kNbUvKf09/VsPX&#10;x+Xne64Oxc4ums71SrJ9lVqPR/3mDUSgPjzFD/fexPnzWZrC/Z14g1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e7bcMAAADeAAAADwAAAAAAAAAAAAAAAACYAgAAZHJzL2Rv&#10;d25yZXYueG1sUEsFBgAAAAAEAAQA9QAAAIgDAAAAAA==&#10;" filled="f" stroked="f">
                    <v:textbox>
                      <w:txbxContent>
                        <w:p w:rsidR="00862F6C" w:rsidRPr="00AF134C" w:rsidRDefault="00862F6C" w:rsidP="001D507E">
                          <w:pPr>
                            <w:rPr>
                              <w:sz w:val="22"/>
                              <w:szCs w:val="22"/>
                              <w:lang w:val="fr-FR"/>
                            </w:rPr>
                          </w:pPr>
                          <w:r w:rsidRPr="00AF134C">
                            <w:rPr>
                              <w:sz w:val="22"/>
                              <w:szCs w:val="22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3087" o:spid="_x0000_s4325" style="position:absolute;left:9932;top:630;width:675;height:597" coordorigin="9932,865" coordsize="675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o64MUAAADeAAAADwAAAGRycy9kb3ducmV2LnhtbERPS2vCQBC+F/wPywi9&#10;6Sa2VYmuIqKlBxF8gHgbsmMSzM6G7JrEf98tCL3Nx/ec+bIzpWiodoVlBfEwAkGcWl1wpuB82g6m&#10;IJxH1lhaJgVPcrBc9N7mmGjb8oGao89ECGGXoILc+yqR0qU5GXRDWxEH7mZrgz7AOpO6xjaEm1KO&#10;omgsDRYcGnKsaJ1Tej8+jILvFtvVR7xpdvfb+nk9fe0vu5iUeu93qxkIT53/F7/cPzrM/xyNJ/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waOuDFAAAA3gAA&#10;AA8AAAAAAAAAAAAAAAAAqgIAAGRycy9kb3ducmV2LnhtbFBLBQYAAAAABAAEAPoAAACcAwAAAAA=&#10;">
                  <v:oval id="Oval 7057" o:spid="_x0000_s4326" style="position:absolute;left:9932;top:865;width:67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O8sgA&#10;AADeAAAADwAAAGRycy9kb3ducmV2LnhtbESPQWvCQBCF74X+h2UKXopuqjZo6iqlIPZSsFH0OmTH&#10;JJqdDdlV03/fORR6m+G9ee+bxap3jbpRF2rPBl5GCSjiwtuaSwP73Xo4AxUissXGMxn4oQCr5ePD&#10;AjPr7/xNtzyWSkI4ZGigirHNtA5FRQ7DyLfEop185zDK2pXadniXcNfocZKk2mHN0lBhSx8VFZf8&#10;6gzY+fP5dUYH/tqe3fqUT47T9LIxZvDUv7+BitTHf/Pf9acV/Ok4FV55R2b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Ww7yyAAAAN4AAAAPAAAAAAAAAAAAAAAAAJgCAABk&#10;cnMvZG93bnJldi54bWxQSwUGAAAAAAQABAD1AAAAjQMAAAAA&#10;" filled="f" strokecolor="black [3213]" strokeweight="1pt">
                    <v:shadow opacity="22938f" offset="0"/>
                    <v:textbox inset=",7.2pt,,7.2pt"/>
                  </v:oval>
                  <v:shape id="Text Box 7058" o:spid="_x0000_s4327" type="#_x0000_t202" style="position:absolute;left:9953;top:943;width:61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vH8QA&#10;AADeAAAADwAAAGRycy9kb3ducmV2LnhtbERPS2vCQBC+F/wPyxS81d2GKJpmFVEKnlrUttDbkJ08&#10;aHY2ZLcm/fduQfA2H99z8s1oW3Gh3jeONTzPFAjiwpmGKw0f59enJQgfkA22jknDH3nYrCcPOWbG&#10;DXykyylUIoawz1BDHUKXSemLmiz6meuII1e63mKIsK+k6XGI4baViVILabHh2FBjR7uaip/Tr9Xw&#10;+VZ+f6XqvdrbeTe4UUm2K6n19HHcvoAINIa7+OY+mDg/TRYr+H8n3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ILx/EAAAA3gAAAA8AAAAAAAAAAAAAAAAAmAIAAGRycy9k&#10;b3ducmV2LnhtbFBLBQYAAAAABAAEAPUAAACJAwAAAAA=&#10;" filled="f" stroked="f">
                    <v:textbox>
                      <w:txbxContent>
                        <w:p w:rsidR="00862F6C" w:rsidRPr="00AF134C" w:rsidRDefault="00862F6C" w:rsidP="00043DD8">
                          <w:pPr>
                            <w:rPr>
                              <w:sz w:val="22"/>
                              <w:szCs w:val="22"/>
                              <w:lang w:val="fr-FR"/>
                            </w:rPr>
                          </w:pPr>
                          <w:r w:rsidRPr="00AF134C">
                            <w:rPr>
                              <w:sz w:val="22"/>
                              <w:szCs w:val="22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oval id="Oval 4770" o:spid="_x0000_s4328" style="position:absolute;left:1992;top:2564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QvsYA&#10;AADeAAAADwAAAGRycy9kb3ducmV2LnhtbESPQUsDMRCF74L/IUzBi7RZ61pl27SIIHiT1tLzuBk3&#10;SzeTkMR26693DoK3GebNe+9bbUY/qBOl3Ac2cDerQBG3wfbcGdh/vE6fQOWCbHEITAYulGGzvr5a&#10;YWPDmbd02pVOiQnnBg24UmKjdW4decyzEInl9hWSxyJr6rRNeBZzP+h5VS20x54lwWGkF0ftcfft&#10;DdTvP+1Db4+XePtZb+P9YaTknDE3k/F5CarQWP7Ff99vVurX80cBEBy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bQvsYAAADeAAAADwAAAAAAAAAAAAAAAACYAgAAZHJz&#10;L2Rvd25yZXYueG1sUEsFBgAAAAAEAAQA9QAAAIs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71" o:spid="_x0000_s4329" style="position:absolute;left:5968;top:2602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1JcMA&#10;AADeAAAADwAAAGRycy9kb3ducmV2LnhtbERPTWsCMRC9C/0PYQq9SM2q2yqrUUqh4E20pefpZtws&#10;biYhSXXtrzeC0Ns83ucs173txIlCbB0rGI8KEMS10y03Cr4+P57nIGJC1tg5JgUXirBePQyWWGl3&#10;5h2d9qkROYRjhQpMSr6SMtaGLMaR88SZO7hgMWUYGqkDnnO47eSkKF6lxZZzg0FP74bq4/7XKii3&#10;f/VLq48XP/wpd3763VMwRqmnx/5tASJRn/7Fd/dG5/nlZDaG2zv5Br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1Jc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72" o:spid="_x0000_s4330" style="position:absolute;left:4620;top:4494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zY8MA&#10;AADeAAAADwAAAGRycy9kb3ducmV2LnhtbERPTWsCMRC9C/6HMEIvUrPabSurUUpB6K2opefpZrpZ&#10;3ExCkurqr28Ewds83ucs173txJFCbB0rmE4KEMS10y03Cr72m8c5iJiQNXaOScGZIqxXw8ESK+1O&#10;vKXjLjUih3CsUIFJyVdSxtqQxThxnjhzvy5YTBmGRuqApxxuOzkrihdpseXcYNDTu6H6sPuzCsrP&#10;S/3c6sPZj3/KrX/67ikYo9TDqH9bgEjUp7v45v7Qef7rfFbC9Z18g1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6zY8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Oval 4773" o:spid="_x0000_s4331" style="position:absolute;left:1954;top:6977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W+MMA&#10;AADeAAAADwAAAGRycy9kb3ducmV2LnhtbERPS2sCMRC+F/wPYQpeSs1qtZWtUUQo9CY+6Hm6mW4W&#10;N5OQRF37640geJuP7zmzRWdbcaIQG8cKhoMCBHHldMO1gv3u63UKIiZkja1jUnChCIt572mGpXZn&#10;3tBpm2qRQziWqMCk5EspY2XIYhw4T5y5PxcspgxDLXXAcw63rRwVxbu02HBuMOhpZag6bI9WwXj9&#10;X00afbj4l9/xxr/9dBSMUar/3C0/QSTq0kN8d3/rPP9jOprA7Z18g5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IW+M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74" o:spid="_x0000_s4332" style="position:absolute;left:5932;top:6945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CIj8MA&#10;AADeAAAADwAAAGRycy9kb3ducmV2LnhtbERPTWsCMRC9F/wPYQpeSs1q1crWKCIUehO19DzdTDeL&#10;m0lIoq799UYQvM3jfc582dlWnCjExrGC4aAAQVw53XCt4Hv/+ToDEROyxtYxKbhQhOWi9zTHUrsz&#10;b+m0S7XIIRxLVGBS8qWUsTJkMQ6cJ87cnwsWU4ahljrgOYfbVo6KYiotNpwbDHpaG6oOu6NVMN78&#10;V5NGHy7+5Xe89W8/HQVjlOo/d6sPEIm69BDf3V86z3+fjaZweyff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CIj8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75" o:spid="_x0000_s4333" style="position:absolute;left:4614;top:8928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tFMMA&#10;AADeAAAADwAAAGRycy9kb3ducmV2LnhtbERPTWsCMRC9F/wPYQpeSs1qtcrWKCIUehO19DzdTDeL&#10;m0lIoq799UYQvM3jfc582dlWnCjExrGC4aAAQVw53XCt4Hv/+ToDEROyxtYxKbhQhOWi9zTHUrsz&#10;b+m0S7XIIRxLVGBS8qWUsTJkMQ6cJ87cnwsWU4ahljrgOYfbVo6K4l1abDg3GPS0NlQddkerYLz5&#10;ryaNPlz8y+94699+OgrGKNV/7lYfIBJ16SG+u790nj+djaZweyff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wtFM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B22B2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E06C2D" w:rsidRDefault="00E06C2D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145AD3" w:rsidRDefault="00145AD3" w:rsidP="00E06C2D">
      <w:pPr>
        <w:spacing w:before="120"/>
        <w:ind w:left="170"/>
        <w:rPr>
          <w:sz w:val="22"/>
          <w:szCs w:val="22"/>
        </w:rPr>
      </w:pPr>
    </w:p>
    <w:p w:rsidR="003378BB" w:rsidRPr="00BA5145" w:rsidRDefault="00E06C2D" w:rsidP="00043DD8">
      <w:pPr>
        <w:spacing w:before="120"/>
        <w:rPr>
          <w:sz w:val="18"/>
          <w:szCs w:val="18"/>
        </w:rPr>
      </w:pPr>
      <w:r w:rsidRPr="00BA5145">
        <w:rPr>
          <w:sz w:val="18"/>
          <w:szCs w:val="18"/>
        </w:rPr>
        <w:t>Table 1: List of the heaters with the thermometers used to their control</w:t>
      </w:r>
    </w:p>
    <w:p w:rsidR="00E06C2D" w:rsidRPr="00BA5145" w:rsidRDefault="00E06C2D" w:rsidP="00E06C2D">
      <w:pPr>
        <w:ind w:left="170"/>
        <w:rPr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2981"/>
        <w:gridCol w:w="3361"/>
        <w:gridCol w:w="2832"/>
      </w:tblGrid>
      <w:tr w:rsidR="00682335" w:rsidRPr="00BA5145" w:rsidTr="00A82AF6">
        <w:tc>
          <w:tcPr>
            <w:tcW w:w="2981" w:type="dxa"/>
          </w:tcPr>
          <w:p w:rsidR="00682335" w:rsidRPr="00BA5145" w:rsidRDefault="00682335" w:rsidP="0033615E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Heater</w:t>
            </w:r>
          </w:p>
        </w:tc>
        <w:tc>
          <w:tcPr>
            <w:tcW w:w="3361" w:type="dxa"/>
          </w:tcPr>
          <w:p w:rsidR="00682335" w:rsidRPr="00BA5145" w:rsidRDefault="00682335" w:rsidP="0033615E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Thermometer</w:t>
            </w:r>
          </w:p>
        </w:tc>
        <w:tc>
          <w:tcPr>
            <w:tcW w:w="2832" w:type="dxa"/>
          </w:tcPr>
          <w:p w:rsidR="00682335" w:rsidRPr="00BA5145" w:rsidRDefault="00682335" w:rsidP="0033615E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Temperature setpoint</w:t>
            </w:r>
          </w:p>
        </w:tc>
      </w:tr>
      <w:tr w:rsidR="00682335" w:rsidRPr="00BA5145" w:rsidTr="00BA5145">
        <w:trPr>
          <w:trHeight w:val="2179"/>
        </w:trPr>
        <w:tc>
          <w:tcPr>
            <w:tcW w:w="2981" w:type="dxa"/>
          </w:tcPr>
          <w:p w:rsidR="00682335" w:rsidRPr="00862F6C" w:rsidRDefault="00682335" w:rsidP="0033615E">
            <w:pPr>
              <w:spacing w:before="60"/>
              <w:rPr>
                <w:sz w:val="18"/>
                <w:szCs w:val="18"/>
                <w:rPrChange w:id="60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61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EH650</w:t>
            </w:r>
            <w:ins w:id="62" w:author="Konrad Gajewski" w:date="2020-03-05T10:54:00Z">
              <w:r w:rsidR="00862F6C" w:rsidRPr="00862F6C">
                <w:rPr>
                  <w:sz w:val="18"/>
                  <w:szCs w:val="18"/>
                  <w:rPrChange w:id="63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A</w:t>
              </w:r>
            </w:ins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rPrChange w:id="64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65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EH651</w:t>
            </w:r>
            <w:ins w:id="66" w:author="Konrad Gajewski" w:date="2020-03-05T10:54:00Z">
              <w:r w:rsidR="00862F6C" w:rsidRPr="00862F6C">
                <w:rPr>
                  <w:sz w:val="18"/>
                  <w:szCs w:val="18"/>
                  <w:rPrChange w:id="67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A</w:t>
              </w:r>
            </w:ins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rPrChange w:id="68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69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EH652</w:t>
            </w:r>
            <w:ins w:id="70" w:author="Konrad Gajewski" w:date="2020-03-05T10:54:00Z">
              <w:r w:rsidR="00862F6C" w:rsidRPr="00862F6C">
                <w:rPr>
                  <w:sz w:val="18"/>
                  <w:szCs w:val="18"/>
                  <w:rPrChange w:id="71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A</w:t>
              </w:r>
            </w:ins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rPrChange w:id="72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73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EH653</w:t>
            </w:r>
            <w:ins w:id="74" w:author="Konrad Gajewski" w:date="2020-03-05T10:54:00Z">
              <w:r w:rsidR="00862F6C" w:rsidRPr="00862F6C">
                <w:rPr>
                  <w:sz w:val="18"/>
                  <w:szCs w:val="18"/>
                  <w:rPrChange w:id="75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A</w:t>
              </w:r>
            </w:ins>
          </w:p>
          <w:p w:rsidR="00682335" w:rsidRPr="00862F6C" w:rsidRDefault="00682335" w:rsidP="00E06C2D">
            <w:pPr>
              <w:spacing w:before="60"/>
              <w:rPr>
                <w:sz w:val="18"/>
                <w:szCs w:val="18"/>
                <w:rPrChange w:id="76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77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</w:t>
            </w:r>
            <w:ins w:id="78" w:author="Konrad Gajewski" w:date="2020-03-05T10:54:00Z">
              <w:r w:rsidR="00862F6C" w:rsidRPr="00862F6C">
                <w:rPr>
                  <w:sz w:val="18"/>
                  <w:szCs w:val="18"/>
                  <w:rPrChange w:id="79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0B</w:t>
              </w:r>
            </w:ins>
            <w:del w:id="80" w:author="Konrad Gajewski" w:date="2020-03-05T10:54:00Z">
              <w:r w:rsidRPr="00862F6C" w:rsidDel="00862F6C">
                <w:rPr>
                  <w:sz w:val="18"/>
                  <w:szCs w:val="18"/>
                  <w:rPrChange w:id="81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delText>4</w:delText>
              </w:r>
            </w:del>
          </w:p>
          <w:p w:rsidR="00682335" w:rsidRPr="00862F6C" w:rsidRDefault="00682335" w:rsidP="00E06C2D">
            <w:pPr>
              <w:spacing w:before="60"/>
              <w:rPr>
                <w:sz w:val="18"/>
                <w:szCs w:val="18"/>
                <w:rPrChange w:id="82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</w:pPr>
            <w:r w:rsidRPr="00862F6C">
              <w:rPr>
                <w:sz w:val="18"/>
                <w:szCs w:val="18"/>
                <w:rPrChange w:id="83" w:author="Konrad Gajewski" w:date="2020-03-05T10:54:00Z">
                  <w:rPr>
                    <w:sz w:val="18"/>
                    <w:szCs w:val="18"/>
                    <w:lang w:val="sv-SE"/>
                  </w:rPr>
                </w:rPrChange>
              </w:rPr>
              <w:t>EH65</w:t>
            </w:r>
            <w:ins w:id="84" w:author="Konrad Gajewski" w:date="2020-03-05T10:54:00Z">
              <w:r w:rsidR="00862F6C" w:rsidRPr="00862F6C">
                <w:rPr>
                  <w:sz w:val="18"/>
                  <w:szCs w:val="18"/>
                  <w:rPrChange w:id="85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t>1B</w:t>
              </w:r>
            </w:ins>
            <w:del w:id="86" w:author="Konrad Gajewski" w:date="2020-03-05T10:54:00Z">
              <w:r w:rsidRPr="00862F6C" w:rsidDel="00862F6C">
                <w:rPr>
                  <w:sz w:val="18"/>
                  <w:szCs w:val="18"/>
                  <w:rPrChange w:id="87" w:author="Konrad Gajewski" w:date="2020-03-05T10:54:00Z">
                    <w:rPr>
                      <w:sz w:val="18"/>
                      <w:szCs w:val="18"/>
                      <w:lang w:val="sv-SE"/>
                    </w:rPr>
                  </w:rPrChange>
                </w:rPr>
                <w:delText>5</w:delText>
              </w:r>
            </w:del>
          </w:p>
          <w:p w:rsidR="00682335" w:rsidRPr="00BA5145" w:rsidRDefault="00682335" w:rsidP="00E06C2D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EH65</w:t>
            </w:r>
            <w:ins w:id="88" w:author="Konrad Gajewski" w:date="2020-03-05T10:54:00Z">
              <w:r w:rsidR="00862F6C">
                <w:rPr>
                  <w:sz w:val="18"/>
                  <w:szCs w:val="18"/>
                </w:rPr>
                <w:t>2B</w:t>
              </w:r>
            </w:ins>
            <w:del w:id="89" w:author="Konrad Gajewski" w:date="2020-03-05T10:54:00Z">
              <w:r w:rsidRPr="00BA5145" w:rsidDel="00862F6C">
                <w:rPr>
                  <w:sz w:val="18"/>
                  <w:szCs w:val="18"/>
                </w:rPr>
                <w:delText>6</w:delText>
              </w:r>
            </w:del>
          </w:p>
          <w:p w:rsidR="00682335" w:rsidRPr="00BA5145" w:rsidRDefault="00682335" w:rsidP="00BA5145">
            <w:pPr>
              <w:spacing w:before="60" w:after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EH65</w:t>
            </w:r>
            <w:ins w:id="90" w:author="Konrad Gajewski" w:date="2020-03-05T10:54:00Z">
              <w:r w:rsidR="00862F6C">
                <w:rPr>
                  <w:sz w:val="18"/>
                  <w:szCs w:val="18"/>
                </w:rPr>
                <w:t>3B</w:t>
              </w:r>
            </w:ins>
            <w:del w:id="91" w:author="Konrad Gajewski" w:date="2020-03-05T10:54:00Z">
              <w:r w:rsidRPr="00BA5145" w:rsidDel="00862F6C">
                <w:rPr>
                  <w:sz w:val="18"/>
                  <w:szCs w:val="18"/>
                </w:rPr>
                <w:delText>7</w:delText>
              </w:r>
            </w:del>
          </w:p>
        </w:tc>
        <w:tc>
          <w:tcPr>
            <w:tcW w:w="3361" w:type="dxa"/>
          </w:tcPr>
          <w:p w:rsidR="00682335" w:rsidRPr="00862F6C" w:rsidRDefault="00682335" w:rsidP="0033615E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TT650</w:t>
            </w:r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TT651</w:t>
            </w:r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TT652</w:t>
            </w:r>
          </w:p>
          <w:p w:rsidR="00682335" w:rsidRPr="00862F6C" w:rsidRDefault="00682335" w:rsidP="0033615E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TT653</w:t>
            </w:r>
          </w:p>
          <w:p w:rsidR="00682335" w:rsidRPr="00862F6C" w:rsidRDefault="00682335" w:rsidP="00E06C2D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</w:t>
            </w:r>
            <w:ins w:id="92" w:author="Konrad Gajewski" w:date="2020-03-05T10:54:00Z">
              <w:r w:rsidR="00862F6C">
                <w:rPr>
                  <w:sz w:val="18"/>
                  <w:szCs w:val="18"/>
                  <w:lang w:val="sv-SE"/>
                </w:rPr>
                <w:t>0</w:t>
              </w:r>
            </w:ins>
            <w:del w:id="93" w:author="Konrad Gajewski" w:date="2020-03-05T10:54:00Z">
              <w:r w:rsidRPr="00862F6C" w:rsidDel="00862F6C">
                <w:rPr>
                  <w:sz w:val="18"/>
                  <w:szCs w:val="18"/>
                  <w:lang w:val="sv-SE"/>
                </w:rPr>
                <w:delText>4</w:delText>
              </w:r>
            </w:del>
          </w:p>
          <w:p w:rsidR="00682335" w:rsidRPr="00862F6C" w:rsidRDefault="00682335" w:rsidP="00E06C2D">
            <w:pPr>
              <w:spacing w:before="60"/>
              <w:rPr>
                <w:sz w:val="18"/>
                <w:szCs w:val="18"/>
                <w:lang w:val="sv-SE"/>
              </w:rPr>
            </w:pPr>
            <w:r w:rsidRPr="00862F6C">
              <w:rPr>
                <w:sz w:val="18"/>
                <w:szCs w:val="18"/>
                <w:lang w:val="sv-SE"/>
              </w:rPr>
              <w:t>TT65</w:t>
            </w:r>
            <w:ins w:id="94" w:author="Konrad Gajewski" w:date="2020-03-05T10:54:00Z">
              <w:r w:rsidR="00862F6C">
                <w:rPr>
                  <w:sz w:val="18"/>
                  <w:szCs w:val="18"/>
                  <w:lang w:val="sv-SE"/>
                </w:rPr>
                <w:t>1</w:t>
              </w:r>
            </w:ins>
            <w:del w:id="95" w:author="Konrad Gajewski" w:date="2020-03-05T10:54:00Z">
              <w:r w:rsidRPr="00862F6C" w:rsidDel="00862F6C">
                <w:rPr>
                  <w:sz w:val="18"/>
                  <w:szCs w:val="18"/>
                  <w:lang w:val="sv-SE"/>
                </w:rPr>
                <w:delText>5</w:delText>
              </w:r>
            </w:del>
          </w:p>
          <w:p w:rsidR="00682335" w:rsidRPr="00BA5145" w:rsidRDefault="00682335" w:rsidP="00E06C2D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96" w:author="Konrad Gajewski" w:date="2020-03-05T10:54:00Z">
              <w:r w:rsidR="00862F6C">
                <w:rPr>
                  <w:sz w:val="18"/>
                  <w:szCs w:val="18"/>
                </w:rPr>
                <w:t>2</w:t>
              </w:r>
            </w:ins>
            <w:del w:id="97" w:author="Konrad Gajewski" w:date="2020-03-05T10:54:00Z">
              <w:r w:rsidRPr="00BA5145" w:rsidDel="00862F6C">
                <w:rPr>
                  <w:sz w:val="18"/>
                  <w:szCs w:val="18"/>
                </w:rPr>
                <w:delText>6</w:delText>
              </w:r>
            </w:del>
          </w:p>
          <w:p w:rsidR="00682335" w:rsidRPr="00BA5145" w:rsidRDefault="00682335" w:rsidP="0033615E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98" w:author="Konrad Gajewski" w:date="2020-03-05T10:54:00Z">
              <w:r w:rsidR="00862F6C">
                <w:rPr>
                  <w:sz w:val="18"/>
                  <w:szCs w:val="18"/>
                </w:rPr>
                <w:t>3</w:t>
              </w:r>
            </w:ins>
            <w:del w:id="99" w:author="Konrad Gajewski" w:date="2020-03-05T10:54:00Z">
              <w:r w:rsidRPr="00BA5145" w:rsidDel="00862F6C">
                <w:rPr>
                  <w:sz w:val="18"/>
                  <w:szCs w:val="18"/>
                </w:rPr>
                <w:delText>7</w:delText>
              </w:r>
            </w:del>
          </w:p>
        </w:tc>
        <w:tc>
          <w:tcPr>
            <w:tcW w:w="2832" w:type="dxa"/>
          </w:tcPr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TT650setpoint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TT651setpoint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TT652setpoint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TT653setpoint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100" w:author="Konrad Gajewski" w:date="2020-03-05T10:55:00Z">
              <w:r w:rsidR="00862F6C">
                <w:rPr>
                  <w:sz w:val="18"/>
                  <w:szCs w:val="18"/>
                </w:rPr>
                <w:t>0</w:t>
              </w:r>
            </w:ins>
            <w:del w:id="101" w:author="Konrad Gajewski" w:date="2020-03-05T10:55:00Z">
              <w:r w:rsidRPr="00BA5145" w:rsidDel="00862F6C">
                <w:rPr>
                  <w:sz w:val="18"/>
                  <w:szCs w:val="18"/>
                </w:rPr>
                <w:delText>4</w:delText>
              </w:r>
            </w:del>
            <w:r w:rsidRPr="00BA5145">
              <w:rPr>
                <w:sz w:val="18"/>
                <w:szCs w:val="18"/>
              </w:rPr>
              <w:t>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102" w:author="Konrad Gajewski" w:date="2020-03-05T10:55:00Z">
              <w:r w:rsidR="00862F6C">
                <w:rPr>
                  <w:sz w:val="18"/>
                  <w:szCs w:val="18"/>
                </w:rPr>
                <w:t>1</w:t>
              </w:r>
            </w:ins>
            <w:del w:id="103" w:author="Konrad Gajewski" w:date="2020-03-05T10:55:00Z">
              <w:r w:rsidRPr="00BA5145" w:rsidDel="00862F6C">
                <w:rPr>
                  <w:sz w:val="18"/>
                  <w:szCs w:val="18"/>
                </w:rPr>
                <w:delText>5</w:delText>
              </w:r>
            </w:del>
            <w:r w:rsidRPr="00BA5145">
              <w:rPr>
                <w:sz w:val="18"/>
                <w:szCs w:val="18"/>
              </w:rPr>
              <w:t>setpoint</w:t>
            </w:r>
          </w:p>
          <w:p w:rsidR="005225D9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104" w:author="Konrad Gajewski" w:date="2020-03-05T10:55:00Z">
              <w:r w:rsidR="00862F6C">
                <w:rPr>
                  <w:sz w:val="18"/>
                  <w:szCs w:val="18"/>
                </w:rPr>
                <w:t>2</w:t>
              </w:r>
            </w:ins>
            <w:del w:id="105" w:author="Konrad Gajewski" w:date="2020-03-05T10:55:00Z">
              <w:r w:rsidRPr="00BA5145" w:rsidDel="00862F6C">
                <w:rPr>
                  <w:sz w:val="18"/>
                  <w:szCs w:val="18"/>
                </w:rPr>
                <w:delText>6</w:delText>
              </w:r>
            </w:del>
            <w:r w:rsidRPr="00BA5145">
              <w:rPr>
                <w:sz w:val="18"/>
                <w:szCs w:val="18"/>
              </w:rPr>
              <w:t>setpoint</w:t>
            </w:r>
          </w:p>
          <w:p w:rsidR="00682335" w:rsidRPr="00BA5145" w:rsidRDefault="005225D9" w:rsidP="005225D9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TT65</w:t>
            </w:r>
            <w:ins w:id="106" w:author="Konrad Gajewski" w:date="2020-03-05T10:55:00Z">
              <w:r w:rsidR="00862F6C">
                <w:rPr>
                  <w:sz w:val="18"/>
                  <w:szCs w:val="18"/>
                </w:rPr>
                <w:t>3</w:t>
              </w:r>
            </w:ins>
            <w:del w:id="107" w:author="Konrad Gajewski" w:date="2020-03-05T10:55:00Z">
              <w:r w:rsidRPr="00BA5145" w:rsidDel="00862F6C">
                <w:rPr>
                  <w:sz w:val="18"/>
                  <w:szCs w:val="18"/>
                </w:rPr>
                <w:delText>7</w:delText>
              </w:r>
            </w:del>
            <w:r w:rsidRPr="00BA5145">
              <w:rPr>
                <w:sz w:val="18"/>
                <w:szCs w:val="18"/>
              </w:rPr>
              <w:t>setpoint</w:t>
            </w:r>
          </w:p>
        </w:tc>
      </w:tr>
    </w:tbl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3378BB" w:rsidRPr="00D63381" w:rsidRDefault="003378BB" w:rsidP="00397D21">
      <w:pPr>
        <w:spacing w:before="120"/>
        <w:ind w:left="170"/>
        <w:jc w:val="center"/>
        <w:rPr>
          <w:sz w:val="22"/>
          <w:szCs w:val="22"/>
        </w:rPr>
      </w:pPr>
    </w:p>
    <w:p w:rsidR="00D25230" w:rsidRPr="00C75CDF" w:rsidRDefault="00D25230" w:rsidP="00C75CDF">
      <w:pPr>
        <w:rPr>
          <w:szCs w:val="20"/>
        </w:rPr>
      </w:pPr>
      <w:bookmarkStart w:id="108" w:name="_GoBack"/>
      <w:bookmarkEnd w:id="108"/>
    </w:p>
    <w:sectPr w:rsidR="00D25230" w:rsidRPr="00C75CDF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C75CDF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C75CDF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862F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dirty" w:grammar="dirty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3227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5EA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5CDF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0C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4361C-FCC4-49BB-A551-A2D9B916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176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5</cp:revision>
  <cp:lastPrinted>2017-12-18T13:18:00Z</cp:lastPrinted>
  <dcterms:created xsi:type="dcterms:W3CDTF">2020-03-05T10:17:00Z</dcterms:created>
  <dcterms:modified xsi:type="dcterms:W3CDTF">2020-03-05T10:36:00Z</dcterms:modified>
</cp:coreProperties>
</file>